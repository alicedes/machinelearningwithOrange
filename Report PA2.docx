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75616" w14:textId="77777777" w:rsidR="000D20DB" w:rsidRDefault="000D20DB" w:rsidP="000D20DB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="Arial" w:hAnsi="Arial" w:cs="Arial"/>
          <w:color w:val="555555"/>
        </w:rPr>
      </w:pPr>
    </w:p>
    <w:p w14:paraId="242E634F" w14:textId="77777777" w:rsidR="000D20DB" w:rsidRDefault="000D20DB" w:rsidP="000D20DB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="Arial" w:hAnsi="Arial" w:cs="Arial"/>
          <w:color w:val="555555"/>
        </w:rPr>
      </w:pPr>
    </w:p>
    <w:p w14:paraId="22A494F5" w14:textId="77777777" w:rsidR="000D20DB" w:rsidRDefault="000D20DB" w:rsidP="000D20DB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="Arial" w:hAnsi="Arial" w:cs="Arial"/>
          <w:color w:val="555555"/>
        </w:rPr>
      </w:pPr>
    </w:p>
    <w:p w14:paraId="1EF34AE1" w14:textId="77777777" w:rsidR="000D20DB" w:rsidRDefault="000D20DB" w:rsidP="000D20DB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="Arial" w:hAnsi="Arial" w:cs="Arial"/>
          <w:color w:val="555555"/>
        </w:rPr>
      </w:pPr>
    </w:p>
    <w:p w14:paraId="768C6557" w14:textId="77777777" w:rsidR="000D20DB" w:rsidRDefault="000D20DB" w:rsidP="000D20DB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="Arial" w:hAnsi="Arial" w:cs="Arial"/>
          <w:color w:val="555555"/>
        </w:rPr>
      </w:pPr>
      <w:r>
        <w:rPr>
          <w:rFonts w:ascii="Arial" w:hAnsi="Arial" w:cs="Arial"/>
          <w:noProof/>
          <w:color w:val="555555"/>
        </w:rPr>
        <w:drawing>
          <wp:inline distT="0" distB="0" distL="0" distR="0" wp14:anchorId="58D61FF1" wp14:editId="29945584">
            <wp:extent cx="2095805" cy="1817524"/>
            <wp:effectExtent l="0" t="0" r="0" b="0"/>
            <wp:docPr id="1" name="Picture 1" descr="A picture containing font, white, symbol, graph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font, white, symbol, graphic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144" cy="1820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3189F03" w14:textId="77777777" w:rsidR="000D20DB" w:rsidRDefault="000D20DB" w:rsidP="000D20DB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="Arial" w:hAnsi="Arial" w:cs="Arial"/>
          <w:color w:val="555555"/>
        </w:rPr>
      </w:pPr>
    </w:p>
    <w:p w14:paraId="6298F8D9" w14:textId="77777777" w:rsidR="000D20DB" w:rsidRDefault="000D20DB" w:rsidP="000D20DB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="Arial" w:hAnsi="Arial" w:cs="Arial"/>
          <w:color w:val="555555"/>
        </w:rPr>
      </w:pPr>
    </w:p>
    <w:p w14:paraId="218F96F8" w14:textId="77777777" w:rsidR="000D20DB" w:rsidRDefault="000D20DB" w:rsidP="000D20DB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="Arial" w:hAnsi="Arial" w:cs="Arial"/>
          <w:color w:val="555555"/>
        </w:rPr>
      </w:pPr>
    </w:p>
    <w:p w14:paraId="1C9F756C" w14:textId="1C2C798C" w:rsidR="000D20DB" w:rsidRPr="00894C8B" w:rsidRDefault="000D20DB" w:rsidP="000D20DB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="Arial" w:hAnsi="Arial" w:cs="Arial"/>
          <w:color w:val="555555"/>
          <w:sz w:val="32"/>
          <w:szCs w:val="32"/>
        </w:rPr>
      </w:pPr>
      <w:r w:rsidRPr="00894C8B">
        <w:rPr>
          <w:rFonts w:ascii="Arial" w:hAnsi="Arial" w:cs="Arial"/>
          <w:color w:val="555555"/>
          <w:sz w:val="32"/>
          <w:szCs w:val="32"/>
        </w:rPr>
        <w:t xml:space="preserve"> «</w:t>
      </w:r>
      <w:bookmarkStart w:id="0" w:name="_Hlk135363058"/>
      <w:r w:rsidR="00FB3AB6" w:rsidRPr="00FB3AB6">
        <w:rPr>
          <w:rFonts w:ascii="Arial" w:hAnsi="Arial" w:cs="Arial"/>
          <w:color w:val="555555"/>
          <w:sz w:val="32"/>
          <w:szCs w:val="32"/>
        </w:rPr>
        <w:t>Algerian Forest Fires Dataset Data Set</w:t>
      </w:r>
      <w:bookmarkEnd w:id="0"/>
      <w:r w:rsidRPr="00894C8B">
        <w:rPr>
          <w:rFonts w:ascii="Arial" w:hAnsi="Arial" w:cs="Arial"/>
          <w:color w:val="555555"/>
          <w:sz w:val="32"/>
          <w:szCs w:val="32"/>
        </w:rPr>
        <w:t>».</w:t>
      </w:r>
    </w:p>
    <w:p w14:paraId="2C687518" w14:textId="77777777" w:rsidR="000D20DB" w:rsidRDefault="000D20DB" w:rsidP="000D20DB">
      <w:pPr>
        <w:pStyle w:val="NormalWeb"/>
        <w:shd w:val="clear" w:color="auto" w:fill="FFFFFF"/>
        <w:spacing w:before="0" w:beforeAutospacing="0" w:after="150" w:afterAutospacing="0"/>
        <w:jc w:val="right"/>
        <w:rPr>
          <w:rFonts w:ascii="Arial" w:hAnsi="Arial" w:cs="Arial"/>
          <w:color w:val="555555"/>
        </w:rPr>
      </w:pPr>
    </w:p>
    <w:p w14:paraId="3E60F0C9" w14:textId="77777777" w:rsidR="000D20DB" w:rsidRPr="00894C8B" w:rsidRDefault="000D20DB" w:rsidP="000D20DB">
      <w:pPr>
        <w:pStyle w:val="NormalWeb"/>
        <w:shd w:val="clear" w:color="auto" w:fill="FFFFFF"/>
        <w:spacing w:before="0" w:beforeAutospacing="0" w:after="150" w:afterAutospacing="0"/>
        <w:jc w:val="right"/>
        <w:rPr>
          <w:rFonts w:ascii="Arial" w:hAnsi="Arial" w:cs="Arial"/>
          <w:color w:val="555555"/>
        </w:rPr>
      </w:pPr>
    </w:p>
    <w:p w14:paraId="28022B68" w14:textId="77777777" w:rsidR="000D20DB" w:rsidRPr="00DE5747" w:rsidRDefault="000D20DB" w:rsidP="000D20D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1"/>
          <w:szCs w:val="21"/>
          <w:lang w:val="en-GB"/>
        </w:rPr>
      </w:pPr>
      <w:r w:rsidRPr="003B04D2">
        <w:rPr>
          <w:rFonts w:ascii="Arial" w:hAnsi="Arial" w:cs="Arial"/>
          <w:color w:val="555555"/>
          <w:sz w:val="21"/>
          <w:szCs w:val="21"/>
          <w:lang w:val="en-GB"/>
        </w:rPr>
        <w:t> </w:t>
      </w:r>
      <w:r w:rsidRPr="00DE5747">
        <w:rPr>
          <w:rFonts w:ascii="Arial" w:hAnsi="Arial" w:cs="Arial"/>
          <w:color w:val="555555"/>
          <w:sz w:val="21"/>
          <w:szCs w:val="21"/>
          <w:lang w:val="en-GB"/>
        </w:rPr>
        <w:t>Alice Anne-Catherine J Destrait (230AIB016)</w:t>
      </w:r>
    </w:p>
    <w:p w14:paraId="76480D32" w14:textId="2F6D5364" w:rsidR="000D20DB" w:rsidRPr="00284775" w:rsidRDefault="000D20DB" w:rsidP="000D20D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1"/>
          <w:szCs w:val="21"/>
          <w:lang w:val="en-GB"/>
        </w:rPr>
      </w:pPr>
      <w:proofErr w:type="gramStart"/>
      <w:r w:rsidRPr="00284775">
        <w:rPr>
          <w:rFonts w:ascii="Arial" w:hAnsi="Arial" w:cs="Arial"/>
          <w:color w:val="555555"/>
          <w:sz w:val="21"/>
          <w:szCs w:val="21"/>
          <w:lang w:val="en-GB"/>
        </w:rPr>
        <w:t>Professor :</w:t>
      </w:r>
      <w:proofErr w:type="gramEnd"/>
      <w:r w:rsidRPr="00284775">
        <w:rPr>
          <w:rFonts w:ascii="Arial" w:hAnsi="Arial" w:cs="Arial"/>
          <w:color w:val="555555"/>
          <w:sz w:val="21"/>
          <w:szCs w:val="21"/>
          <w:lang w:val="en-GB"/>
        </w:rPr>
        <w:t xml:space="preserve"> </w:t>
      </w:r>
      <w:proofErr w:type="spellStart"/>
      <w:r w:rsidR="001C6606">
        <w:rPr>
          <w:rFonts w:ascii="Arial" w:hAnsi="Arial" w:cs="Arial"/>
          <w:color w:val="555555"/>
          <w:sz w:val="21"/>
          <w:szCs w:val="21"/>
          <w:lang w:val="en-GB"/>
        </w:rPr>
        <w:t>Alla</w:t>
      </w:r>
      <w:proofErr w:type="spellEnd"/>
      <w:r w:rsidR="001C6606">
        <w:rPr>
          <w:rFonts w:ascii="Arial" w:hAnsi="Arial" w:cs="Arial"/>
          <w:color w:val="555555"/>
          <w:sz w:val="21"/>
          <w:szCs w:val="21"/>
          <w:lang w:val="en-GB"/>
        </w:rPr>
        <w:t xml:space="preserve"> </w:t>
      </w:r>
      <w:proofErr w:type="spellStart"/>
      <w:r w:rsidR="001C6606">
        <w:rPr>
          <w:rFonts w:ascii="Arial" w:hAnsi="Arial" w:cs="Arial"/>
          <w:color w:val="555555"/>
          <w:sz w:val="21"/>
          <w:szCs w:val="21"/>
          <w:lang w:val="en-GB"/>
        </w:rPr>
        <w:t>Anohina-Naumeca</w:t>
      </w:r>
      <w:proofErr w:type="spellEnd"/>
    </w:p>
    <w:p w14:paraId="452F1DE4" w14:textId="77777777" w:rsidR="000D20DB" w:rsidRPr="00284775" w:rsidRDefault="000D20DB" w:rsidP="000D20D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1"/>
          <w:szCs w:val="21"/>
          <w:lang w:val="en-GB"/>
        </w:rPr>
      </w:pPr>
    </w:p>
    <w:p w14:paraId="3B9A8EDE" w14:textId="77777777" w:rsidR="000D20DB" w:rsidRPr="00284775" w:rsidRDefault="000D20DB" w:rsidP="000D20D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1"/>
          <w:szCs w:val="21"/>
          <w:lang w:val="en-GB"/>
        </w:rPr>
      </w:pPr>
    </w:p>
    <w:p w14:paraId="3367A8BA" w14:textId="3B446CC6" w:rsidR="000D20DB" w:rsidRPr="00284775" w:rsidRDefault="00076D81" w:rsidP="000D20DB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="Arial" w:hAnsi="Arial" w:cs="Arial"/>
          <w:color w:val="555555"/>
          <w:sz w:val="21"/>
          <w:szCs w:val="21"/>
          <w:lang w:val="en-GB"/>
        </w:rPr>
      </w:pPr>
      <w:r>
        <w:rPr>
          <w:rFonts w:ascii="Arial" w:hAnsi="Arial" w:cs="Arial"/>
          <w:color w:val="555555"/>
          <w:sz w:val="21"/>
          <w:szCs w:val="21"/>
          <w:lang w:val="en-GB"/>
        </w:rPr>
        <w:t>Report</w:t>
      </w:r>
    </w:p>
    <w:p w14:paraId="2AC0A563" w14:textId="6EC5BB5A" w:rsidR="000D20DB" w:rsidRPr="00284775" w:rsidRDefault="00076D81" w:rsidP="000D20DB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="Arial" w:hAnsi="Arial" w:cs="Arial"/>
          <w:color w:val="555555"/>
          <w:sz w:val="21"/>
          <w:szCs w:val="21"/>
          <w:lang w:val="en-GB"/>
        </w:rPr>
      </w:pPr>
      <w:r>
        <w:rPr>
          <w:rFonts w:ascii="Arial" w:hAnsi="Arial" w:cs="Arial"/>
          <w:color w:val="555555"/>
          <w:sz w:val="21"/>
          <w:szCs w:val="21"/>
          <w:lang w:val="en-GB"/>
        </w:rPr>
        <w:t>Practical</w:t>
      </w:r>
      <w:r w:rsidR="000D20DB" w:rsidRPr="00284775">
        <w:rPr>
          <w:rFonts w:ascii="Arial" w:hAnsi="Arial" w:cs="Arial"/>
          <w:color w:val="555555"/>
          <w:sz w:val="21"/>
          <w:szCs w:val="21"/>
          <w:lang w:val="en-GB"/>
        </w:rPr>
        <w:t xml:space="preserve"> Assignment</w:t>
      </w:r>
      <w:r>
        <w:rPr>
          <w:rFonts w:ascii="Arial" w:hAnsi="Arial" w:cs="Arial"/>
          <w:color w:val="555555"/>
          <w:sz w:val="21"/>
          <w:szCs w:val="21"/>
          <w:lang w:val="en-GB"/>
        </w:rPr>
        <w:t xml:space="preserve"> </w:t>
      </w:r>
      <w:r w:rsidR="007344B4">
        <w:rPr>
          <w:rFonts w:ascii="Arial" w:hAnsi="Arial" w:cs="Arial"/>
          <w:color w:val="555555"/>
          <w:sz w:val="21"/>
          <w:szCs w:val="21"/>
          <w:lang w:val="en-GB"/>
        </w:rPr>
        <w:t>2</w:t>
      </w:r>
      <w:r w:rsidR="000D20DB" w:rsidRPr="00284775">
        <w:rPr>
          <w:rFonts w:ascii="Arial" w:hAnsi="Arial" w:cs="Arial"/>
          <w:color w:val="555555"/>
          <w:sz w:val="21"/>
          <w:szCs w:val="21"/>
          <w:lang w:val="en-GB"/>
        </w:rPr>
        <w:t xml:space="preserve"> </w:t>
      </w:r>
    </w:p>
    <w:p w14:paraId="3B959B2F" w14:textId="77777777" w:rsidR="000D20DB" w:rsidRPr="00076D81" w:rsidRDefault="000D20DB" w:rsidP="000D20DB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="Arial" w:hAnsi="Arial" w:cs="Arial"/>
          <w:color w:val="555555"/>
          <w:sz w:val="21"/>
          <w:szCs w:val="21"/>
          <w:lang w:val="en-GB"/>
        </w:rPr>
      </w:pPr>
      <w:r w:rsidRPr="00076D81">
        <w:rPr>
          <w:rFonts w:ascii="Arial" w:hAnsi="Arial" w:cs="Arial"/>
          <w:color w:val="555555"/>
          <w:sz w:val="21"/>
          <w:szCs w:val="21"/>
          <w:lang w:val="en-GB"/>
        </w:rPr>
        <w:t>Digitalization impact</w:t>
      </w:r>
    </w:p>
    <w:p w14:paraId="756F3A34" w14:textId="77777777" w:rsidR="000D20DB" w:rsidRPr="00076D81" w:rsidRDefault="000D20DB" w:rsidP="000D20DB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="Arial" w:hAnsi="Arial" w:cs="Arial"/>
          <w:color w:val="555555"/>
          <w:sz w:val="21"/>
          <w:szCs w:val="21"/>
          <w:lang w:val="en-GB"/>
        </w:rPr>
      </w:pPr>
    </w:p>
    <w:p w14:paraId="4718DED1" w14:textId="6117E76C" w:rsidR="000D20DB" w:rsidRPr="00076D81" w:rsidRDefault="00076D81" w:rsidP="000D20DB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="Arial" w:hAnsi="Arial" w:cs="Arial"/>
          <w:color w:val="555555"/>
          <w:sz w:val="21"/>
          <w:szCs w:val="21"/>
          <w:lang w:val="en-GB"/>
        </w:rPr>
      </w:pPr>
      <w:r>
        <w:rPr>
          <w:rFonts w:ascii="Arial" w:hAnsi="Arial" w:cs="Arial"/>
          <w:color w:val="555555"/>
          <w:sz w:val="21"/>
          <w:szCs w:val="21"/>
          <w:lang w:val="en-GB"/>
        </w:rPr>
        <w:t>21</w:t>
      </w:r>
      <w:r w:rsidR="000D20DB" w:rsidRPr="00076D81">
        <w:rPr>
          <w:rFonts w:ascii="Arial" w:hAnsi="Arial" w:cs="Arial"/>
          <w:color w:val="555555"/>
          <w:sz w:val="21"/>
          <w:szCs w:val="21"/>
          <w:lang w:val="en-GB"/>
        </w:rPr>
        <w:t>/0</w:t>
      </w:r>
      <w:r>
        <w:rPr>
          <w:rFonts w:ascii="Arial" w:hAnsi="Arial" w:cs="Arial"/>
          <w:color w:val="555555"/>
          <w:sz w:val="21"/>
          <w:szCs w:val="21"/>
          <w:lang w:val="en-GB"/>
        </w:rPr>
        <w:t>4</w:t>
      </w:r>
      <w:r w:rsidR="000D20DB" w:rsidRPr="00076D81">
        <w:rPr>
          <w:rFonts w:ascii="Arial" w:hAnsi="Arial" w:cs="Arial"/>
          <w:color w:val="555555"/>
          <w:sz w:val="21"/>
          <w:szCs w:val="21"/>
          <w:lang w:val="en-GB"/>
        </w:rPr>
        <w:t>/2023</w:t>
      </w:r>
    </w:p>
    <w:p w14:paraId="2028D091" w14:textId="77777777" w:rsidR="000D20DB" w:rsidRPr="00076D81" w:rsidRDefault="000D20DB" w:rsidP="000D20DB">
      <w:pPr>
        <w:rPr>
          <w:rFonts w:ascii="Arial" w:eastAsia="Times New Roman" w:hAnsi="Arial" w:cs="Arial"/>
          <w:color w:val="555555"/>
          <w:sz w:val="21"/>
          <w:szCs w:val="21"/>
          <w:lang w:val="en-GB"/>
        </w:rPr>
      </w:pPr>
      <w:r w:rsidRPr="00076D81">
        <w:rPr>
          <w:rFonts w:ascii="Arial" w:hAnsi="Arial" w:cs="Arial"/>
          <w:color w:val="555555"/>
          <w:sz w:val="21"/>
          <w:szCs w:val="21"/>
          <w:lang w:val="en-GB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ko-KR"/>
        </w:rPr>
        <w:id w:val="-147760141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2EEB78F" w14:textId="73F9DF44" w:rsidR="009748A7" w:rsidRDefault="009748A7">
          <w:pPr>
            <w:pStyle w:val="TOCHeading"/>
          </w:pPr>
          <w:r>
            <w:t>Contents</w:t>
          </w:r>
        </w:p>
        <w:p w14:paraId="44E4DF83" w14:textId="1C458163" w:rsidR="003320B7" w:rsidRDefault="009748A7">
          <w:pPr>
            <w:pStyle w:val="TOC1"/>
            <w:tabs>
              <w:tab w:val="right" w:leader="dot" w:pos="9016"/>
            </w:tabs>
            <w:rPr>
              <w:noProof/>
              <w:kern w:val="2"/>
              <w:lang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383303" w:history="1">
            <w:r w:rsidR="003320B7" w:rsidRPr="00CB7CD5">
              <w:rPr>
                <w:rStyle w:val="Hyperlink"/>
                <w:noProof/>
              </w:rPr>
              <w:t>Introduction</w:t>
            </w:r>
            <w:r w:rsidR="003320B7">
              <w:rPr>
                <w:noProof/>
                <w:webHidden/>
              </w:rPr>
              <w:tab/>
            </w:r>
            <w:r w:rsidR="003320B7">
              <w:rPr>
                <w:noProof/>
                <w:webHidden/>
              </w:rPr>
              <w:fldChar w:fldCharType="begin"/>
            </w:r>
            <w:r w:rsidR="003320B7">
              <w:rPr>
                <w:noProof/>
                <w:webHidden/>
              </w:rPr>
              <w:instrText xml:space="preserve"> PAGEREF _Toc135383303 \h </w:instrText>
            </w:r>
            <w:r w:rsidR="003320B7">
              <w:rPr>
                <w:noProof/>
                <w:webHidden/>
              </w:rPr>
            </w:r>
            <w:r w:rsidR="003320B7">
              <w:rPr>
                <w:noProof/>
                <w:webHidden/>
              </w:rPr>
              <w:fldChar w:fldCharType="separate"/>
            </w:r>
            <w:r w:rsidR="003320B7">
              <w:rPr>
                <w:noProof/>
                <w:webHidden/>
              </w:rPr>
              <w:t>3</w:t>
            </w:r>
            <w:r w:rsidR="003320B7">
              <w:rPr>
                <w:noProof/>
                <w:webHidden/>
              </w:rPr>
              <w:fldChar w:fldCharType="end"/>
            </w:r>
          </w:hyperlink>
        </w:p>
        <w:p w14:paraId="1B5F8DA4" w14:textId="07DD9729" w:rsidR="003320B7" w:rsidRDefault="003320B7">
          <w:pPr>
            <w:pStyle w:val="TOC1"/>
            <w:tabs>
              <w:tab w:val="right" w:leader="dot" w:pos="9016"/>
            </w:tabs>
            <w:rPr>
              <w:noProof/>
              <w:kern w:val="2"/>
              <w:lang/>
              <w14:ligatures w14:val="standardContextual"/>
            </w:rPr>
          </w:pPr>
          <w:hyperlink w:anchor="_Toc135383304" w:history="1">
            <w:r w:rsidRPr="00CB7CD5">
              <w:rPr>
                <w:rStyle w:val="Hyperlink"/>
                <w:noProof/>
              </w:rPr>
              <w:t>Exploring the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_Toc135383304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C99961" w14:textId="1339193C" w:rsidR="003320B7" w:rsidRDefault="003320B7">
          <w:pPr>
            <w:pStyle w:val="TOC2"/>
            <w:tabs>
              <w:tab w:val="right" w:leader="dot" w:pos="9016"/>
            </w:tabs>
            <w:rPr>
              <w:noProof/>
              <w:kern w:val="2"/>
              <w:lang/>
              <w14:ligatures w14:val="standardContextual"/>
            </w:rPr>
          </w:pPr>
          <w:hyperlink w:anchor="_Toc135383305" w:history="1">
            <w:r w:rsidRPr="00CB7CD5">
              <w:rPr>
                <w:rStyle w:val="Hyperlink"/>
                <w:noProof/>
              </w:rPr>
              <w:t>Scatter plots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_Toc135383305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0DFF0C" w14:textId="555EAD9F" w:rsidR="003320B7" w:rsidRDefault="003320B7">
          <w:pPr>
            <w:pStyle w:val="TOC1"/>
            <w:tabs>
              <w:tab w:val="right" w:leader="dot" w:pos="9016"/>
            </w:tabs>
            <w:rPr>
              <w:noProof/>
              <w:kern w:val="2"/>
              <w:lang/>
              <w14:ligatures w14:val="standardContextual"/>
            </w:rPr>
          </w:pPr>
          <w:hyperlink w:anchor="_Toc135383306" w:history="1">
            <w:r w:rsidRPr="00CB7CD5">
              <w:rPr>
                <w:rStyle w:val="Hyperlink"/>
                <w:noProof/>
                <w:lang w:val="en-GB"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_Toc135383306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04ADA9" w14:textId="73FE3CE8" w:rsidR="009748A7" w:rsidRDefault="009748A7">
          <w:r>
            <w:rPr>
              <w:b/>
              <w:bCs/>
              <w:noProof/>
            </w:rPr>
            <w:fldChar w:fldCharType="end"/>
          </w:r>
        </w:p>
      </w:sdtContent>
    </w:sdt>
    <w:p w14:paraId="685514C9" w14:textId="00170F17" w:rsidR="0075026F" w:rsidRDefault="0075026F">
      <w:r>
        <w:br w:type="page"/>
      </w:r>
    </w:p>
    <w:p w14:paraId="01E80CAD" w14:textId="08E02B85" w:rsidR="007F12B3" w:rsidRDefault="006C745F" w:rsidP="00A968B1">
      <w:pPr>
        <w:pStyle w:val="Heading1"/>
      </w:pPr>
      <w:bookmarkStart w:id="1" w:name="_Toc135383303"/>
      <w:r>
        <w:lastRenderedPageBreak/>
        <w:t>Introduction</w:t>
      </w:r>
      <w:bookmarkEnd w:id="1"/>
    </w:p>
    <w:p w14:paraId="4299E1A1" w14:textId="77777777" w:rsidR="00936EE1" w:rsidRDefault="00936EE1" w:rsidP="006C745F">
      <w:pPr>
        <w:pStyle w:val="ListParagraph"/>
        <w:ind w:left="360"/>
      </w:pPr>
    </w:p>
    <w:p w14:paraId="5855E8B6" w14:textId="1FF62FF1" w:rsidR="006C745F" w:rsidRDefault="0027743B" w:rsidP="006C745F">
      <w:pPr>
        <w:pStyle w:val="ListParagraph"/>
        <w:ind w:left="360"/>
      </w:pPr>
      <w:r>
        <w:t xml:space="preserve">The dataset used in this practical assignment has been obtained </w:t>
      </w:r>
      <w:r w:rsidR="00B1536A">
        <w:t xml:space="preserve">via following link: </w:t>
      </w:r>
      <w:hyperlink r:id="rId9" w:history="1">
        <w:r w:rsidR="00B1536A">
          <w:rPr>
            <w:rStyle w:val="Hyperlink"/>
          </w:rPr>
          <w:t>UCI Machine Learning Repository: Algerian Forest Fires Dataset Data Set</w:t>
        </w:r>
      </w:hyperlink>
    </w:p>
    <w:p w14:paraId="350B0EB5" w14:textId="558F20B4" w:rsidR="00A968B1" w:rsidRDefault="00D30D12" w:rsidP="006C745F">
      <w:pPr>
        <w:pStyle w:val="ListParagraph"/>
        <w:ind w:left="360"/>
        <w:rPr>
          <w:rFonts w:ascii="Arial" w:hAnsi="Arial" w:cs="Arial"/>
          <w:color w:val="123654"/>
          <w:sz w:val="20"/>
          <w:szCs w:val="20"/>
        </w:rPr>
      </w:pPr>
      <w:r>
        <w:t>The author</w:t>
      </w:r>
      <w:r w:rsidR="00995F1C">
        <w:t>s</w:t>
      </w:r>
      <w:r>
        <w:t xml:space="preserve">,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Faroudja</w:t>
      </w:r>
      <w:proofErr w:type="spellEnd"/>
      <w:r>
        <w:rPr>
          <w:rFonts w:ascii="Arial" w:hAnsi="Arial" w:cs="Arial"/>
          <w:color w:val="123654"/>
          <w:sz w:val="20"/>
          <w:szCs w:val="20"/>
        </w:rPr>
        <w:t xml:space="preserve"> A</w:t>
      </w:r>
      <w:r w:rsidR="00A63C18">
        <w:rPr>
          <w:rFonts w:ascii="Arial" w:hAnsi="Arial" w:cs="Arial"/>
          <w:color w:val="123654"/>
          <w:sz w:val="20"/>
          <w:szCs w:val="20"/>
        </w:rPr>
        <w:t>bid</w:t>
      </w:r>
      <w:r w:rsidR="00995F1C">
        <w:rPr>
          <w:rFonts w:ascii="Arial" w:hAnsi="Arial" w:cs="Arial"/>
          <w:color w:val="123654"/>
          <w:sz w:val="20"/>
          <w:szCs w:val="20"/>
        </w:rPr>
        <w:t xml:space="preserve"> &amp; </w:t>
      </w:r>
      <w:proofErr w:type="spellStart"/>
      <w:r w:rsidR="00995F1C" w:rsidRPr="00995F1C">
        <w:rPr>
          <w:rFonts w:ascii="Arial" w:hAnsi="Arial" w:cs="Arial"/>
          <w:color w:val="123654"/>
          <w:sz w:val="20"/>
          <w:szCs w:val="20"/>
        </w:rPr>
        <w:t>Nouma</w:t>
      </w:r>
      <w:proofErr w:type="spellEnd"/>
      <w:r w:rsidR="00995F1C" w:rsidRPr="00995F1C">
        <w:rPr>
          <w:rFonts w:ascii="Arial" w:hAnsi="Arial" w:cs="Arial"/>
          <w:color w:val="123654"/>
          <w:sz w:val="20"/>
          <w:szCs w:val="20"/>
        </w:rPr>
        <w:t xml:space="preserve"> </w:t>
      </w:r>
      <w:proofErr w:type="spellStart"/>
      <w:r w:rsidR="00995F1C" w:rsidRPr="00995F1C">
        <w:rPr>
          <w:rFonts w:ascii="Arial" w:hAnsi="Arial" w:cs="Arial"/>
          <w:color w:val="123654"/>
          <w:sz w:val="20"/>
          <w:szCs w:val="20"/>
        </w:rPr>
        <w:t>Izeboudjen</w:t>
      </w:r>
      <w:proofErr w:type="spellEnd"/>
      <w:r>
        <w:rPr>
          <w:rFonts w:ascii="Arial" w:hAnsi="Arial" w:cs="Arial"/>
          <w:color w:val="123654"/>
          <w:sz w:val="20"/>
          <w:szCs w:val="20"/>
        </w:rPr>
        <w:t>, ha</w:t>
      </w:r>
      <w:r w:rsidR="00995F1C">
        <w:rPr>
          <w:rFonts w:ascii="Arial" w:hAnsi="Arial" w:cs="Arial"/>
          <w:color w:val="123654"/>
          <w:sz w:val="20"/>
          <w:szCs w:val="20"/>
        </w:rPr>
        <w:t>ve</w:t>
      </w:r>
      <w:r>
        <w:rPr>
          <w:rFonts w:ascii="Arial" w:hAnsi="Arial" w:cs="Arial"/>
          <w:color w:val="123654"/>
          <w:sz w:val="20"/>
          <w:szCs w:val="20"/>
        </w:rPr>
        <w:t xml:space="preserve"> developed a dataset called “</w:t>
      </w:r>
      <w:r w:rsidRPr="00D30D12">
        <w:rPr>
          <w:rFonts w:ascii="Arial" w:hAnsi="Arial" w:cs="Arial"/>
          <w:color w:val="123654"/>
          <w:sz w:val="20"/>
          <w:szCs w:val="20"/>
        </w:rPr>
        <w:t>Algerian Forest Fires Dataset Data Set</w:t>
      </w:r>
      <w:r>
        <w:rPr>
          <w:rFonts w:ascii="Arial" w:hAnsi="Arial" w:cs="Arial"/>
          <w:color w:val="123654"/>
          <w:sz w:val="20"/>
          <w:szCs w:val="20"/>
        </w:rPr>
        <w:t>”.</w:t>
      </w:r>
      <w:r w:rsidR="00676359">
        <w:rPr>
          <w:rFonts w:ascii="Arial" w:hAnsi="Arial" w:cs="Arial"/>
          <w:color w:val="123654"/>
          <w:sz w:val="20"/>
          <w:szCs w:val="20"/>
        </w:rPr>
        <w:t xml:space="preserve"> The problem domain of this dataset </w:t>
      </w:r>
      <w:r w:rsidR="00972BF0">
        <w:rPr>
          <w:rFonts w:ascii="Arial" w:hAnsi="Arial" w:cs="Arial"/>
          <w:color w:val="123654"/>
          <w:sz w:val="20"/>
          <w:szCs w:val="20"/>
        </w:rPr>
        <w:t>includes</w:t>
      </w:r>
      <w:r w:rsidR="000A5F13">
        <w:rPr>
          <w:rFonts w:ascii="Arial" w:hAnsi="Arial" w:cs="Arial"/>
          <w:color w:val="123654"/>
          <w:sz w:val="20"/>
          <w:szCs w:val="20"/>
        </w:rPr>
        <w:t xml:space="preserve"> </w:t>
      </w:r>
      <w:r w:rsidR="00A80C57">
        <w:rPr>
          <w:rFonts w:ascii="Arial" w:hAnsi="Arial" w:cs="Arial"/>
          <w:color w:val="123654"/>
          <w:sz w:val="20"/>
          <w:szCs w:val="20"/>
        </w:rPr>
        <w:t>f</w:t>
      </w:r>
      <w:r w:rsidR="00756D83">
        <w:rPr>
          <w:rFonts w:ascii="Arial" w:hAnsi="Arial" w:cs="Arial"/>
          <w:color w:val="123654"/>
          <w:sz w:val="20"/>
          <w:szCs w:val="20"/>
        </w:rPr>
        <w:t xml:space="preserve">orest fire prediction and fire management strategies. </w:t>
      </w:r>
      <w:r w:rsidR="00972BF0">
        <w:rPr>
          <w:rFonts w:ascii="Arial" w:hAnsi="Arial" w:cs="Arial"/>
          <w:color w:val="123654"/>
          <w:sz w:val="20"/>
          <w:szCs w:val="20"/>
        </w:rPr>
        <w:t>Furthermore, t</w:t>
      </w:r>
      <w:r w:rsidR="00972BF0" w:rsidRPr="00972BF0">
        <w:rPr>
          <w:rFonts w:ascii="Arial" w:hAnsi="Arial" w:cs="Arial"/>
          <w:color w:val="123654"/>
          <w:sz w:val="20"/>
          <w:szCs w:val="20"/>
        </w:rPr>
        <w:t>here is no information about the licensing aspects of the dataset</w:t>
      </w:r>
      <w:r w:rsidR="00972BF0">
        <w:rPr>
          <w:rFonts w:ascii="Arial" w:hAnsi="Arial" w:cs="Arial"/>
          <w:color w:val="123654"/>
          <w:sz w:val="20"/>
          <w:szCs w:val="20"/>
        </w:rPr>
        <w:t xml:space="preserve">. </w:t>
      </w:r>
      <w:r w:rsidR="00151658">
        <w:rPr>
          <w:rFonts w:ascii="Arial" w:hAnsi="Arial" w:cs="Arial"/>
          <w:color w:val="123654"/>
          <w:sz w:val="20"/>
          <w:szCs w:val="20"/>
        </w:rPr>
        <w:t>The dataset was obtained as</w:t>
      </w:r>
      <w:ins w:id="2" w:author="Alice Destrait">
        <w:r w:rsidR="00E70D63">
          <w:rPr>
            <w:rFonts w:ascii="Arial" w:hAnsi="Arial" w:cs="Arial"/>
            <w:color w:val="123654"/>
            <w:sz w:val="20"/>
            <w:szCs w:val="20"/>
          </w:rPr>
          <w:t>, “</w:t>
        </w:r>
        <w:r w:rsidR="00E70D63" w:rsidRPr="00E70D63">
          <w:rPr>
            <w:rFonts w:ascii="Arial" w:hAnsi="Arial" w:cs="Arial"/>
            <w:color w:val="123654"/>
            <w:sz w:val="20"/>
            <w:szCs w:val="20"/>
          </w:rPr>
          <w:t xml:space="preserve">We have used the meteorological observations for the period of summer of </w:t>
        </w:r>
      </w:ins>
      <w:r w:rsidR="00845BF8" w:rsidRPr="00E70D63">
        <w:rPr>
          <w:rFonts w:ascii="Arial" w:hAnsi="Arial" w:cs="Arial"/>
          <w:color w:val="123654"/>
          <w:sz w:val="20"/>
          <w:szCs w:val="20"/>
        </w:rPr>
        <w:t>2012, from</w:t>
      </w:r>
      <w:ins w:id="3" w:author="Alice Destrait">
        <w:r w:rsidR="00E70D63" w:rsidRPr="00E70D63">
          <w:rPr>
            <w:rFonts w:ascii="Arial" w:hAnsi="Arial" w:cs="Arial"/>
            <w:color w:val="123654"/>
            <w:sz w:val="20"/>
            <w:szCs w:val="20"/>
          </w:rPr>
          <w:t xml:space="preserve"> June to September since the ﬁre occurrence is high on this period and the 2012 </w:t>
        </w:r>
        <w:r w:rsidR="00346DCB" w:rsidRPr="00E70D63">
          <w:rPr>
            <w:rFonts w:ascii="Arial" w:hAnsi="Arial" w:cs="Arial"/>
            <w:color w:val="123654"/>
            <w:sz w:val="20"/>
            <w:szCs w:val="20"/>
          </w:rPr>
          <w:t>is the</w:t>
        </w:r>
        <w:r w:rsidR="00E70D63" w:rsidRPr="00E70D63">
          <w:rPr>
            <w:rFonts w:ascii="Arial" w:hAnsi="Arial" w:cs="Arial"/>
            <w:color w:val="123654"/>
            <w:sz w:val="20"/>
            <w:szCs w:val="20"/>
          </w:rPr>
          <w:t xml:space="preserve"> year where the </w:t>
        </w:r>
        <w:r w:rsidR="00E70D63" w:rsidRPr="00DA5340">
          <w:rPr>
            <w:rFonts w:ascii="Arial" w:hAnsi="Arial" w:cs="Arial"/>
            <w:sz w:val="20"/>
            <w:szCs w:val="20"/>
          </w:rPr>
          <w:t xml:space="preserve">recorded </w:t>
        </w:r>
        <w:r w:rsidR="00E70D63" w:rsidRPr="00E70D63">
          <w:rPr>
            <w:rFonts w:ascii="Arial" w:hAnsi="Arial" w:cs="Arial"/>
            <w:color w:val="123654"/>
            <w:sz w:val="20"/>
            <w:szCs w:val="20"/>
          </w:rPr>
          <w:t>ﬁre occurrence is the highest from 2007 to 2018.</w:t>
        </w:r>
        <w:r w:rsidR="00346DCB">
          <w:rPr>
            <w:rFonts w:ascii="Arial" w:hAnsi="Arial" w:cs="Arial"/>
            <w:color w:val="123654"/>
            <w:sz w:val="20"/>
            <w:szCs w:val="20"/>
          </w:rPr>
          <w:t>” (F</w:t>
        </w:r>
      </w:ins>
      <w:r w:rsidR="00A63C18">
        <w:rPr>
          <w:rFonts w:ascii="Arial" w:hAnsi="Arial" w:cs="Arial"/>
          <w:color w:val="123654"/>
          <w:sz w:val="20"/>
          <w:szCs w:val="20"/>
        </w:rPr>
        <w:t xml:space="preserve">. Abid &amp; N. </w:t>
      </w:r>
      <w:proofErr w:type="spellStart"/>
      <w:r w:rsidR="00A63C18">
        <w:rPr>
          <w:rFonts w:ascii="Arial" w:hAnsi="Arial" w:cs="Arial"/>
          <w:color w:val="123654"/>
          <w:sz w:val="20"/>
          <w:szCs w:val="20"/>
        </w:rPr>
        <w:t>Izeboudjen</w:t>
      </w:r>
      <w:proofErr w:type="spellEnd"/>
      <w:r w:rsidR="00A63C18">
        <w:rPr>
          <w:rFonts w:ascii="Arial" w:hAnsi="Arial" w:cs="Arial"/>
          <w:color w:val="123654"/>
          <w:sz w:val="20"/>
          <w:szCs w:val="20"/>
        </w:rPr>
        <w:t>, 2020).</w:t>
      </w:r>
      <w:r w:rsidR="00EE4761">
        <w:rPr>
          <w:rFonts w:ascii="Arial" w:hAnsi="Arial" w:cs="Arial"/>
          <w:color w:val="123654"/>
          <w:sz w:val="20"/>
          <w:szCs w:val="20"/>
        </w:rPr>
        <w:t xml:space="preserve"> </w:t>
      </w:r>
      <w:r w:rsidR="00435F7A">
        <w:rPr>
          <w:rFonts w:ascii="Arial" w:hAnsi="Arial" w:cs="Arial"/>
          <w:color w:val="123654"/>
          <w:sz w:val="20"/>
          <w:szCs w:val="20"/>
        </w:rPr>
        <w:t>The dataset contains 243 instances and 14</w:t>
      </w:r>
      <w:r w:rsidR="00DB12C6">
        <w:rPr>
          <w:rFonts w:ascii="Arial" w:hAnsi="Arial" w:cs="Arial"/>
          <w:color w:val="123654"/>
          <w:sz w:val="20"/>
          <w:szCs w:val="20"/>
        </w:rPr>
        <w:t xml:space="preserve"> features.</w:t>
      </w:r>
      <w:r w:rsidR="005A7E77">
        <w:rPr>
          <w:rFonts w:ascii="Arial" w:hAnsi="Arial" w:cs="Arial"/>
          <w:color w:val="123654"/>
          <w:sz w:val="20"/>
          <w:szCs w:val="20"/>
        </w:rPr>
        <w:t xml:space="preserve"> </w:t>
      </w:r>
      <w:r w:rsidR="004F1284">
        <w:rPr>
          <w:rFonts w:ascii="Arial" w:hAnsi="Arial" w:cs="Arial"/>
          <w:color w:val="123654"/>
          <w:sz w:val="20"/>
          <w:szCs w:val="20"/>
        </w:rPr>
        <w:t xml:space="preserve">The features are divided into two roles namely numerical </w:t>
      </w:r>
      <w:r w:rsidR="00BB4400">
        <w:rPr>
          <w:rFonts w:ascii="Arial" w:hAnsi="Arial" w:cs="Arial"/>
          <w:color w:val="123654"/>
          <w:sz w:val="20"/>
          <w:szCs w:val="20"/>
        </w:rPr>
        <w:t xml:space="preserve">(day, month, year, temperature, rain, </w:t>
      </w:r>
      <w:r w:rsidR="004523C8">
        <w:rPr>
          <w:rFonts w:ascii="Arial" w:hAnsi="Arial" w:cs="Arial"/>
          <w:color w:val="123654"/>
          <w:sz w:val="20"/>
          <w:szCs w:val="20"/>
        </w:rPr>
        <w:t xml:space="preserve">RH, </w:t>
      </w:r>
      <w:proofErr w:type="spellStart"/>
      <w:r w:rsidR="004523C8">
        <w:rPr>
          <w:rFonts w:ascii="Arial" w:hAnsi="Arial" w:cs="Arial"/>
          <w:color w:val="123654"/>
          <w:sz w:val="20"/>
          <w:szCs w:val="20"/>
        </w:rPr>
        <w:t>Ws</w:t>
      </w:r>
      <w:proofErr w:type="spellEnd"/>
      <w:r w:rsidR="004523C8">
        <w:rPr>
          <w:rFonts w:ascii="Arial" w:hAnsi="Arial" w:cs="Arial"/>
          <w:color w:val="123654"/>
          <w:sz w:val="20"/>
          <w:szCs w:val="20"/>
        </w:rPr>
        <w:t>, FFMC, DMC, DC</w:t>
      </w:r>
      <w:r w:rsidR="00522FBA">
        <w:rPr>
          <w:rFonts w:ascii="Arial" w:hAnsi="Arial" w:cs="Arial"/>
          <w:color w:val="123654"/>
          <w:sz w:val="20"/>
          <w:szCs w:val="20"/>
        </w:rPr>
        <w:t xml:space="preserve">, ISI, BUI and FWI) </w:t>
      </w:r>
      <w:r w:rsidR="004F1284">
        <w:rPr>
          <w:rFonts w:ascii="Arial" w:hAnsi="Arial" w:cs="Arial"/>
          <w:color w:val="123654"/>
          <w:sz w:val="20"/>
          <w:szCs w:val="20"/>
        </w:rPr>
        <w:t>and categorical</w:t>
      </w:r>
      <w:r w:rsidR="00BB4400">
        <w:rPr>
          <w:rFonts w:ascii="Arial" w:hAnsi="Arial" w:cs="Arial"/>
          <w:color w:val="123654"/>
          <w:sz w:val="20"/>
          <w:szCs w:val="20"/>
        </w:rPr>
        <w:t xml:space="preserve"> (classes)</w:t>
      </w:r>
      <w:r w:rsidR="00A27086">
        <w:rPr>
          <w:rFonts w:ascii="Arial" w:hAnsi="Arial" w:cs="Arial"/>
          <w:color w:val="123654"/>
          <w:sz w:val="20"/>
          <w:szCs w:val="20"/>
        </w:rPr>
        <w:t xml:space="preserve"> see Table 1</w:t>
      </w:r>
      <w:r w:rsidR="004F1284">
        <w:rPr>
          <w:rFonts w:ascii="Arial" w:hAnsi="Arial" w:cs="Arial"/>
          <w:color w:val="123654"/>
          <w:sz w:val="20"/>
          <w:szCs w:val="20"/>
        </w:rPr>
        <w:t>.</w:t>
      </w:r>
      <w:r w:rsidR="001A2783">
        <w:rPr>
          <w:rFonts w:ascii="Arial" w:hAnsi="Arial" w:cs="Arial"/>
          <w:color w:val="123654"/>
          <w:sz w:val="20"/>
          <w:szCs w:val="20"/>
        </w:rPr>
        <w:t xml:space="preserve"> The classes have two values: no fire given the value 0 </w:t>
      </w:r>
      <w:r w:rsidR="00930F99">
        <w:rPr>
          <w:rFonts w:ascii="Arial" w:hAnsi="Arial" w:cs="Arial"/>
          <w:color w:val="123654"/>
          <w:sz w:val="20"/>
          <w:szCs w:val="20"/>
        </w:rPr>
        <w:t>(</w:t>
      </w:r>
      <w:r w:rsidR="002C68F9">
        <w:rPr>
          <w:rFonts w:ascii="Arial" w:hAnsi="Arial" w:cs="Arial"/>
          <w:color w:val="123654"/>
          <w:sz w:val="20"/>
          <w:szCs w:val="20"/>
        </w:rPr>
        <w:t xml:space="preserve">106 instances) </w:t>
      </w:r>
      <w:r w:rsidR="001A2783">
        <w:rPr>
          <w:rFonts w:ascii="Arial" w:hAnsi="Arial" w:cs="Arial"/>
          <w:color w:val="123654"/>
          <w:sz w:val="20"/>
          <w:szCs w:val="20"/>
        </w:rPr>
        <w:t>and fire given the value 1</w:t>
      </w:r>
      <w:r w:rsidR="002C68F9">
        <w:rPr>
          <w:rFonts w:ascii="Arial" w:hAnsi="Arial" w:cs="Arial"/>
          <w:color w:val="123654"/>
          <w:sz w:val="20"/>
          <w:szCs w:val="20"/>
        </w:rPr>
        <w:t xml:space="preserve"> (137 instances)</w:t>
      </w:r>
      <w:r w:rsidR="007F7C0D">
        <w:rPr>
          <w:rFonts w:ascii="Arial" w:hAnsi="Arial" w:cs="Arial"/>
          <w:color w:val="123654"/>
          <w:sz w:val="20"/>
          <w:szCs w:val="20"/>
        </w:rPr>
        <w:t xml:space="preserve"> see Figure 1</w:t>
      </w:r>
      <w:r w:rsidR="001A2783">
        <w:rPr>
          <w:rFonts w:ascii="Arial" w:hAnsi="Arial" w:cs="Arial"/>
          <w:color w:val="123654"/>
          <w:sz w:val="20"/>
          <w:szCs w:val="20"/>
        </w:rPr>
        <w:t>.</w:t>
      </w:r>
    </w:p>
    <w:p w14:paraId="56B62178" w14:textId="28FB1ED7" w:rsidR="00534A6E" w:rsidRDefault="00534A6E" w:rsidP="006C745F">
      <w:pPr>
        <w:pStyle w:val="ListParagraph"/>
        <w:ind w:left="360"/>
        <w:rPr>
          <w:rFonts w:ascii="Arial" w:hAnsi="Arial" w:cs="Arial"/>
          <w:color w:val="123654"/>
          <w:sz w:val="20"/>
          <w:szCs w:val="20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177"/>
        <w:gridCol w:w="2176"/>
        <w:gridCol w:w="2165"/>
        <w:gridCol w:w="2128"/>
      </w:tblGrid>
      <w:tr w:rsidR="006A6A3E" w14:paraId="3221BEEB" w14:textId="77777777" w:rsidTr="009B1266">
        <w:tc>
          <w:tcPr>
            <w:tcW w:w="22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9585A6" w14:textId="696176E2" w:rsidR="00DB18A3" w:rsidRDefault="00DB18A3" w:rsidP="006C745F">
            <w:pPr>
              <w:pStyle w:val="ListParagraph"/>
              <w:ind w:left="0"/>
              <w:rPr>
                <w:rFonts w:ascii="Arial" w:hAnsi="Arial" w:cs="Arial"/>
                <w:color w:val="123654"/>
                <w:sz w:val="20"/>
                <w:szCs w:val="20"/>
              </w:rPr>
            </w:pPr>
            <w:r>
              <w:rPr>
                <w:rFonts w:ascii="Arial" w:hAnsi="Arial" w:cs="Arial"/>
                <w:color w:val="123654"/>
                <w:sz w:val="20"/>
                <w:szCs w:val="20"/>
              </w:rPr>
              <w:t>Feature</w:t>
            </w:r>
          </w:p>
        </w:tc>
        <w:tc>
          <w:tcPr>
            <w:tcW w:w="22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34FABC" w14:textId="6A34BF6F" w:rsidR="00DB18A3" w:rsidRDefault="00727118" w:rsidP="006C745F">
            <w:pPr>
              <w:pStyle w:val="ListParagraph"/>
              <w:ind w:left="0"/>
              <w:rPr>
                <w:rFonts w:ascii="Arial" w:hAnsi="Arial" w:cs="Arial"/>
                <w:color w:val="123654"/>
                <w:sz w:val="20"/>
                <w:szCs w:val="20"/>
              </w:rPr>
            </w:pPr>
            <w:r>
              <w:rPr>
                <w:rFonts w:ascii="Arial" w:hAnsi="Arial" w:cs="Arial"/>
                <w:color w:val="123654"/>
                <w:sz w:val="20"/>
                <w:szCs w:val="20"/>
              </w:rPr>
              <w:t>Meaning</w:t>
            </w:r>
          </w:p>
        </w:tc>
        <w:tc>
          <w:tcPr>
            <w:tcW w:w="22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83D86F" w14:textId="15046007" w:rsidR="00DB18A3" w:rsidRDefault="00BF4E47" w:rsidP="006C745F">
            <w:pPr>
              <w:pStyle w:val="ListParagraph"/>
              <w:ind w:left="0"/>
              <w:rPr>
                <w:rFonts w:ascii="Arial" w:hAnsi="Arial" w:cs="Arial"/>
                <w:color w:val="123654"/>
                <w:sz w:val="20"/>
                <w:szCs w:val="20"/>
              </w:rPr>
            </w:pPr>
            <w:r>
              <w:rPr>
                <w:rFonts w:ascii="Arial" w:hAnsi="Arial" w:cs="Arial"/>
                <w:color w:val="123654"/>
                <w:sz w:val="20"/>
                <w:szCs w:val="20"/>
              </w:rPr>
              <w:t>Value type</w:t>
            </w:r>
          </w:p>
        </w:tc>
        <w:tc>
          <w:tcPr>
            <w:tcW w:w="22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1307DE" w14:textId="3CF9D2E7" w:rsidR="00DB18A3" w:rsidRDefault="00BF4E47" w:rsidP="006C745F">
            <w:pPr>
              <w:pStyle w:val="ListParagraph"/>
              <w:ind w:left="0"/>
              <w:rPr>
                <w:rFonts w:ascii="Arial" w:hAnsi="Arial" w:cs="Arial"/>
                <w:color w:val="123654"/>
                <w:sz w:val="20"/>
                <w:szCs w:val="20"/>
              </w:rPr>
            </w:pPr>
            <w:r>
              <w:rPr>
                <w:rFonts w:ascii="Arial" w:hAnsi="Arial" w:cs="Arial"/>
                <w:color w:val="123654"/>
                <w:sz w:val="20"/>
                <w:szCs w:val="20"/>
              </w:rPr>
              <w:t>Range of values</w:t>
            </w:r>
          </w:p>
        </w:tc>
      </w:tr>
      <w:tr w:rsidR="007D22C1" w14:paraId="2F32F567" w14:textId="77777777" w:rsidTr="009B1266">
        <w:tc>
          <w:tcPr>
            <w:tcW w:w="2254" w:type="dxa"/>
            <w:tcBorders>
              <w:top w:val="single" w:sz="8" w:space="0" w:color="auto"/>
            </w:tcBorders>
          </w:tcPr>
          <w:p w14:paraId="0F74CF30" w14:textId="7AAEBFCB" w:rsidR="00DB18A3" w:rsidRDefault="00DB18A3" w:rsidP="006C745F">
            <w:pPr>
              <w:pStyle w:val="ListParagraph"/>
              <w:ind w:left="0"/>
              <w:rPr>
                <w:rFonts w:ascii="Arial" w:hAnsi="Arial" w:cs="Arial"/>
                <w:color w:val="123654"/>
                <w:sz w:val="20"/>
                <w:szCs w:val="20"/>
              </w:rPr>
            </w:pPr>
            <w:r>
              <w:rPr>
                <w:rFonts w:ascii="Arial" w:hAnsi="Arial" w:cs="Arial"/>
                <w:color w:val="123654"/>
                <w:sz w:val="20"/>
                <w:szCs w:val="20"/>
              </w:rPr>
              <w:t>Day</w:t>
            </w:r>
          </w:p>
        </w:tc>
        <w:tc>
          <w:tcPr>
            <w:tcW w:w="2254" w:type="dxa"/>
            <w:tcBorders>
              <w:top w:val="single" w:sz="8" w:space="0" w:color="auto"/>
            </w:tcBorders>
          </w:tcPr>
          <w:p w14:paraId="0F3D18BE" w14:textId="32ECF42B" w:rsidR="00DB18A3" w:rsidRDefault="006A6A3E" w:rsidP="006C745F">
            <w:pPr>
              <w:pStyle w:val="ListParagraph"/>
              <w:ind w:left="0"/>
              <w:rPr>
                <w:rFonts w:ascii="Arial" w:hAnsi="Arial" w:cs="Arial"/>
                <w:color w:val="123654"/>
                <w:sz w:val="20"/>
                <w:szCs w:val="20"/>
              </w:rPr>
            </w:pPr>
            <w:r>
              <w:rPr>
                <w:rFonts w:ascii="Arial" w:hAnsi="Arial" w:cs="Arial"/>
                <w:color w:val="123654"/>
                <w:sz w:val="20"/>
                <w:szCs w:val="20"/>
              </w:rPr>
              <w:t>Day of the observation</w:t>
            </w:r>
          </w:p>
        </w:tc>
        <w:tc>
          <w:tcPr>
            <w:tcW w:w="2254" w:type="dxa"/>
            <w:tcBorders>
              <w:top w:val="single" w:sz="8" w:space="0" w:color="auto"/>
            </w:tcBorders>
          </w:tcPr>
          <w:p w14:paraId="35EADC42" w14:textId="75E6EC56" w:rsidR="00DB18A3" w:rsidRDefault="00A960CE" w:rsidP="006C745F">
            <w:pPr>
              <w:pStyle w:val="ListParagraph"/>
              <w:ind w:left="0"/>
              <w:rPr>
                <w:rFonts w:ascii="Arial" w:hAnsi="Arial" w:cs="Arial"/>
                <w:color w:val="123654"/>
                <w:sz w:val="20"/>
                <w:szCs w:val="20"/>
              </w:rPr>
            </w:pPr>
            <w:r>
              <w:rPr>
                <w:rFonts w:ascii="Arial" w:hAnsi="Arial" w:cs="Arial"/>
                <w:color w:val="123654"/>
                <w:sz w:val="20"/>
                <w:szCs w:val="20"/>
              </w:rPr>
              <w:t>N</w:t>
            </w:r>
            <w:r w:rsidR="007D22C1">
              <w:rPr>
                <w:rFonts w:ascii="Arial" w:hAnsi="Arial" w:cs="Arial"/>
                <w:color w:val="123654"/>
                <w:sz w:val="20"/>
                <w:szCs w:val="20"/>
              </w:rPr>
              <w:t>umerical</w:t>
            </w:r>
          </w:p>
        </w:tc>
        <w:tc>
          <w:tcPr>
            <w:tcW w:w="2254" w:type="dxa"/>
            <w:tcBorders>
              <w:top w:val="single" w:sz="8" w:space="0" w:color="auto"/>
            </w:tcBorders>
          </w:tcPr>
          <w:p w14:paraId="0E10A267" w14:textId="6D25F65E" w:rsidR="00DB18A3" w:rsidRDefault="003B0E13" w:rsidP="006C745F">
            <w:pPr>
              <w:pStyle w:val="ListParagraph"/>
              <w:ind w:left="0"/>
              <w:rPr>
                <w:rFonts w:ascii="Arial" w:hAnsi="Arial" w:cs="Arial"/>
                <w:color w:val="123654"/>
                <w:sz w:val="20"/>
                <w:szCs w:val="20"/>
              </w:rPr>
            </w:pPr>
            <w:r>
              <w:rPr>
                <w:rFonts w:ascii="Arial" w:hAnsi="Arial" w:cs="Arial"/>
                <w:color w:val="123654"/>
                <w:sz w:val="20"/>
                <w:szCs w:val="20"/>
              </w:rPr>
              <w:t>01 to 31</w:t>
            </w:r>
          </w:p>
        </w:tc>
      </w:tr>
      <w:tr w:rsidR="006A6A3E" w14:paraId="513268F8" w14:textId="77777777" w:rsidTr="00DB18A3">
        <w:tc>
          <w:tcPr>
            <w:tcW w:w="2254" w:type="dxa"/>
          </w:tcPr>
          <w:p w14:paraId="53A60D18" w14:textId="0DF14736" w:rsidR="00DB18A3" w:rsidRDefault="00DB18A3" w:rsidP="006C745F">
            <w:pPr>
              <w:pStyle w:val="ListParagraph"/>
              <w:ind w:left="0"/>
              <w:rPr>
                <w:rFonts w:ascii="Arial" w:hAnsi="Arial" w:cs="Arial"/>
                <w:color w:val="123654"/>
                <w:sz w:val="20"/>
                <w:szCs w:val="20"/>
              </w:rPr>
            </w:pPr>
            <w:r>
              <w:rPr>
                <w:rFonts w:ascii="Arial" w:hAnsi="Arial" w:cs="Arial"/>
                <w:color w:val="123654"/>
                <w:sz w:val="20"/>
                <w:szCs w:val="20"/>
              </w:rPr>
              <w:t>Month</w:t>
            </w:r>
          </w:p>
        </w:tc>
        <w:tc>
          <w:tcPr>
            <w:tcW w:w="2254" w:type="dxa"/>
          </w:tcPr>
          <w:p w14:paraId="245135C0" w14:textId="2A0F35E5" w:rsidR="00DB18A3" w:rsidRDefault="006A6A3E" w:rsidP="006C745F">
            <w:pPr>
              <w:pStyle w:val="ListParagraph"/>
              <w:ind w:left="0"/>
              <w:rPr>
                <w:rFonts w:ascii="Arial" w:hAnsi="Arial" w:cs="Arial"/>
                <w:color w:val="123654"/>
                <w:sz w:val="20"/>
                <w:szCs w:val="20"/>
              </w:rPr>
            </w:pPr>
            <w:r>
              <w:rPr>
                <w:rFonts w:ascii="Arial" w:hAnsi="Arial" w:cs="Arial"/>
                <w:color w:val="123654"/>
                <w:sz w:val="20"/>
                <w:szCs w:val="20"/>
              </w:rPr>
              <w:t>Month of the observation</w:t>
            </w:r>
          </w:p>
        </w:tc>
        <w:tc>
          <w:tcPr>
            <w:tcW w:w="2254" w:type="dxa"/>
          </w:tcPr>
          <w:p w14:paraId="5A87CD08" w14:textId="4E17CF9C" w:rsidR="00DB18A3" w:rsidRDefault="007D22C1" w:rsidP="006C745F">
            <w:pPr>
              <w:pStyle w:val="ListParagraph"/>
              <w:ind w:left="0"/>
              <w:rPr>
                <w:rFonts w:ascii="Arial" w:hAnsi="Arial" w:cs="Arial"/>
                <w:color w:val="123654"/>
                <w:sz w:val="20"/>
                <w:szCs w:val="20"/>
              </w:rPr>
            </w:pPr>
            <w:r>
              <w:rPr>
                <w:rFonts w:ascii="Arial" w:hAnsi="Arial" w:cs="Arial"/>
                <w:color w:val="123654"/>
                <w:sz w:val="20"/>
                <w:szCs w:val="20"/>
              </w:rPr>
              <w:t>N</w:t>
            </w:r>
            <w:r>
              <w:rPr>
                <w:rFonts w:ascii="Arial" w:hAnsi="Arial" w:cs="Arial"/>
                <w:color w:val="123654"/>
                <w:sz w:val="20"/>
                <w:szCs w:val="20"/>
              </w:rPr>
              <w:t>umerical</w:t>
            </w:r>
          </w:p>
        </w:tc>
        <w:tc>
          <w:tcPr>
            <w:tcW w:w="2254" w:type="dxa"/>
          </w:tcPr>
          <w:p w14:paraId="26D19449" w14:textId="0470D08E" w:rsidR="00DB18A3" w:rsidRDefault="00A960CE" w:rsidP="006C745F">
            <w:pPr>
              <w:pStyle w:val="ListParagraph"/>
              <w:ind w:left="0"/>
              <w:rPr>
                <w:rFonts w:ascii="Arial" w:hAnsi="Arial" w:cs="Arial"/>
                <w:color w:val="123654"/>
                <w:sz w:val="20"/>
                <w:szCs w:val="20"/>
              </w:rPr>
            </w:pPr>
            <w:r>
              <w:rPr>
                <w:rFonts w:ascii="Arial" w:hAnsi="Arial" w:cs="Arial"/>
                <w:color w:val="123654"/>
                <w:sz w:val="20"/>
                <w:szCs w:val="20"/>
              </w:rPr>
              <w:t>06 to 09</w:t>
            </w:r>
          </w:p>
        </w:tc>
      </w:tr>
      <w:tr w:rsidR="006A6A3E" w14:paraId="28EBC5BC" w14:textId="77777777" w:rsidTr="00DB18A3">
        <w:tc>
          <w:tcPr>
            <w:tcW w:w="2254" w:type="dxa"/>
          </w:tcPr>
          <w:p w14:paraId="15F1D1A1" w14:textId="15B1443F" w:rsidR="00DB18A3" w:rsidRDefault="00DB18A3" w:rsidP="006C745F">
            <w:pPr>
              <w:pStyle w:val="ListParagraph"/>
              <w:ind w:left="0"/>
              <w:rPr>
                <w:rFonts w:ascii="Arial" w:hAnsi="Arial" w:cs="Arial"/>
                <w:color w:val="123654"/>
                <w:sz w:val="20"/>
                <w:szCs w:val="20"/>
              </w:rPr>
            </w:pPr>
            <w:r>
              <w:rPr>
                <w:rFonts w:ascii="Arial" w:hAnsi="Arial" w:cs="Arial"/>
                <w:color w:val="123654"/>
                <w:sz w:val="20"/>
                <w:szCs w:val="20"/>
              </w:rPr>
              <w:t>Year</w:t>
            </w:r>
          </w:p>
        </w:tc>
        <w:tc>
          <w:tcPr>
            <w:tcW w:w="2254" w:type="dxa"/>
          </w:tcPr>
          <w:p w14:paraId="7903D7AA" w14:textId="0CB50D2A" w:rsidR="00DB18A3" w:rsidRDefault="006A6A3E" w:rsidP="006C745F">
            <w:pPr>
              <w:pStyle w:val="ListParagraph"/>
              <w:ind w:left="0"/>
              <w:rPr>
                <w:rFonts w:ascii="Arial" w:hAnsi="Arial" w:cs="Arial"/>
                <w:color w:val="123654"/>
                <w:sz w:val="20"/>
                <w:szCs w:val="20"/>
              </w:rPr>
            </w:pPr>
            <w:r>
              <w:rPr>
                <w:rFonts w:ascii="Arial" w:hAnsi="Arial" w:cs="Arial"/>
                <w:color w:val="123654"/>
                <w:sz w:val="20"/>
                <w:szCs w:val="20"/>
              </w:rPr>
              <w:t>Year of the observation</w:t>
            </w:r>
          </w:p>
        </w:tc>
        <w:tc>
          <w:tcPr>
            <w:tcW w:w="2254" w:type="dxa"/>
          </w:tcPr>
          <w:p w14:paraId="23758E38" w14:textId="2B3164FB" w:rsidR="00DB18A3" w:rsidRDefault="007D22C1" w:rsidP="006C745F">
            <w:pPr>
              <w:pStyle w:val="ListParagraph"/>
              <w:ind w:left="0"/>
              <w:rPr>
                <w:rFonts w:ascii="Arial" w:hAnsi="Arial" w:cs="Arial"/>
                <w:color w:val="123654"/>
                <w:sz w:val="20"/>
                <w:szCs w:val="20"/>
              </w:rPr>
            </w:pPr>
            <w:r>
              <w:rPr>
                <w:rFonts w:ascii="Arial" w:hAnsi="Arial" w:cs="Arial"/>
                <w:color w:val="123654"/>
                <w:sz w:val="20"/>
                <w:szCs w:val="20"/>
              </w:rPr>
              <w:t>N</w:t>
            </w:r>
            <w:r>
              <w:rPr>
                <w:rFonts w:ascii="Arial" w:hAnsi="Arial" w:cs="Arial"/>
                <w:color w:val="123654"/>
                <w:sz w:val="20"/>
                <w:szCs w:val="20"/>
              </w:rPr>
              <w:t>umerical</w:t>
            </w:r>
          </w:p>
        </w:tc>
        <w:tc>
          <w:tcPr>
            <w:tcW w:w="2254" w:type="dxa"/>
          </w:tcPr>
          <w:p w14:paraId="6FDDBEC0" w14:textId="732601B8" w:rsidR="00DB18A3" w:rsidRDefault="00A960CE" w:rsidP="006C745F">
            <w:pPr>
              <w:pStyle w:val="ListParagraph"/>
              <w:ind w:left="0"/>
              <w:rPr>
                <w:rFonts w:ascii="Arial" w:hAnsi="Arial" w:cs="Arial"/>
                <w:color w:val="123654"/>
                <w:sz w:val="20"/>
                <w:szCs w:val="20"/>
              </w:rPr>
            </w:pPr>
            <w:r>
              <w:rPr>
                <w:rFonts w:ascii="Arial" w:hAnsi="Arial" w:cs="Arial"/>
                <w:color w:val="123654"/>
                <w:sz w:val="20"/>
                <w:szCs w:val="20"/>
              </w:rPr>
              <w:t>2012</w:t>
            </w:r>
          </w:p>
        </w:tc>
      </w:tr>
      <w:tr w:rsidR="006A6A3E" w14:paraId="60AC1871" w14:textId="77777777" w:rsidTr="00DB18A3">
        <w:tc>
          <w:tcPr>
            <w:tcW w:w="2254" w:type="dxa"/>
          </w:tcPr>
          <w:p w14:paraId="780D8C0B" w14:textId="05E7C641" w:rsidR="00DB18A3" w:rsidRDefault="00DB18A3" w:rsidP="00DB18A3">
            <w:pPr>
              <w:pStyle w:val="ListParagraph"/>
              <w:ind w:hanging="720"/>
              <w:rPr>
                <w:rFonts w:ascii="Arial" w:hAnsi="Arial" w:cs="Arial"/>
                <w:color w:val="123654"/>
                <w:sz w:val="20"/>
                <w:szCs w:val="20"/>
              </w:rPr>
            </w:pPr>
            <w:r>
              <w:rPr>
                <w:rFonts w:ascii="Arial" w:hAnsi="Arial" w:cs="Arial"/>
                <w:color w:val="123654"/>
                <w:sz w:val="20"/>
                <w:szCs w:val="20"/>
              </w:rPr>
              <w:t>Temperature</w:t>
            </w:r>
          </w:p>
        </w:tc>
        <w:tc>
          <w:tcPr>
            <w:tcW w:w="2254" w:type="dxa"/>
          </w:tcPr>
          <w:p w14:paraId="3AC27E87" w14:textId="548679EF" w:rsidR="00DB18A3" w:rsidRDefault="00997FE6" w:rsidP="006C745F">
            <w:pPr>
              <w:pStyle w:val="ListParagraph"/>
              <w:ind w:left="0"/>
              <w:rPr>
                <w:rFonts w:ascii="Arial" w:hAnsi="Arial" w:cs="Arial"/>
                <w:color w:val="123654"/>
                <w:sz w:val="20"/>
                <w:szCs w:val="20"/>
              </w:rPr>
            </w:pPr>
            <w:r>
              <w:rPr>
                <w:rFonts w:ascii="Arial" w:hAnsi="Arial" w:cs="Arial"/>
                <w:color w:val="123654"/>
                <w:sz w:val="20"/>
                <w:szCs w:val="20"/>
              </w:rPr>
              <w:t>Temperature noon</w:t>
            </w:r>
          </w:p>
        </w:tc>
        <w:tc>
          <w:tcPr>
            <w:tcW w:w="2254" w:type="dxa"/>
          </w:tcPr>
          <w:p w14:paraId="527CD6AF" w14:textId="56F8906A" w:rsidR="00DB18A3" w:rsidRDefault="007D22C1" w:rsidP="006C745F">
            <w:pPr>
              <w:pStyle w:val="ListParagraph"/>
              <w:ind w:left="0"/>
              <w:rPr>
                <w:rFonts w:ascii="Arial" w:hAnsi="Arial" w:cs="Arial"/>
                <w:color w:val="123654"/>
                <w:sz w:val="20"/>
                <w:szCs w:val="20"/>
              </w:rPr>
            </w:pPr>
            <w:r>
              <w:rPr>
                <w:rFonts w:ascii="Arial" w:hAnsi="Arial" w:cs="Arial"/>
                <w:color w:val="123654"/>
                <w:sz w:val="20"/>
                <w:szCs w:val="20"/>
              </w:rPr>
              <w:t>N</w:t>
            </w:r>
            <w:r>
              <w:rPr>
                <w:rFonts w:ascii="Arial" w:hAnsi="Arial" w:cs="Arial"/>
                <w:color w:val="123654"/>
                <w:sz w:val="20"/>
                <w:szCs w:val="20"/>
              </w:rPr>
              <w:t>umerical</w:t>
            </w:r>
          </w:p>
        </w:tc>
        <w:tc>
          <w:tcPr>
            <w:tcW w:w="2254" w:type="dxa"/>
          </w:tcPr>
          <w:p w14:paraId="1A44E905" w14:textId="42D60F9F" w:rsidR="00DB18A3" w:rsidRDefault="00A960CE" w:rsidP="006C745F">
            <w:pPr>
              <w:pStyle w:val="ListParagraph"/>
              <w:ind w:left="0"/>
              <w:rPr>
                <w:rFonts w:ascii="Arial" w:hAnsi="Arial" w:cs="Arial"/>
                <w:color w:val="123654"/>
                <w:sz w:val="20"/>
                <w:szCs w:val="20"/>
              </w:rPr>
            </w:pPr>
            <w:r>
              <w:rPr>
                <w:rFonts w:ascii="Arial" w:hAnsi="Arial" w:cs="Arial"/>
                <w:color w:val="123654"/>
                <w:sz w:val="20"/>
                <w:szCs w:val="20"/>
              </w:rPr>
              <w:t>22 to 42</w:t>
            </w:r>
          </w:p>
        </w:tc>
      </w:tr>
      <w:tr w:rsidR="006A6A3E" w14:paraId="5D4C0C40" w14:textId="77777777" w:rsidTr="00DB18A3">
        <w:tc>
          <w:tcPr>
            <w:tcW w:w="2254" w:type="dxa"/>
          </w:tcPr>
          <w:p w14:paraId="453286A9" w14:textId="615EEDC7" w:rsidR="00DB18A3" w:rsidRDefault="00DB18A3" w:rsidP="006C745F">
            <w:pPr>
              <w:pStyle w:val="ListParagraph"/>
              <w:ind w:left="0"/>
              <w:rPr>
                <w:rFonts w:ascii="Arial" w:hAnsi="Arial" w:cs="Arial"/>
                <w:color w:val="123654"/>
                <w:sz w:val="20"/>
                <w:szCs w:val="20"/>
              </w:rPr>
            </w:pPr>
            <w:r>
              <w:rPr>
                <w:rFonts w:ascii="Arial" w:hAnsi="Arial" w:cs="Arial"/>
                <w:color w:val="123654"/>
                <w:sz w:val="20"/>
                <w:szCs w:val="20"/>
              </w:rPr>
              <w:t>Rain</w:t>
            </w:r>
          </w:p>
        </w:tc>
        <w:tc>
          <w:tcPr>
            <w:tcW w:w="2254" w:type="dxa"/>
          </w:tcPr>
          <w:p w14:paraId="3E64D28B" w14:textId="144E8D92" w:rsidR="00DB18A3" w:rsidRDefault="00B40DCA" w:rsidP="006C745F">
            <w:pPr>
              <w:pStyle w:val="ListParagraph"/>
              <w:ind w:left="0"/>
              <w:rPr>
                <w:rFonts w:ascii="Arial" w:hAnsi="Arial" w:cs="Arial"/>
                <w:color w:val="123654"/>
                <w:sz w:val="20"/>
                <w:szCs w:val="20"/>
              </w:rPr>
            </w:pPr>
            <w:r>
              <w:rPr>
                <w:rFonts w:ascii="Arial" w:hAnsi="Arial" w:cs="Arial"/>
                <w:color w:val="123654"/>
                <w:sz w:val="20"/>
                <w:szCs w:val="20"/>
              </w:rPr>
              <w:t>Rain of the day in mm</w:t>
            </w:r>
          </w:p>
        </w:tc>
        <w:tc>
          <w:tcPr>
            <w:tcW w:w="2254" w:type="dxa"/>
          </w:tcPr>
          <w:p w14:paraId="3CEDED79" w14:textId="5EC2BBAF" w:rsidR="00DB18A3" w:rsidRDefault="007D22C1" w:rsidP="006C745F">
            <w:pPr>
              <w:pStyle w:val="ListParagraph"/>
              <w:ind w:left="0"/>
              <w:rPr>
                <w:rFonts w:ascii="Arial" w:hAnsi="Arial" w:cs="Arial"/>
                <w:color w:val="123654"/>
                <w:sz w:val="20"/>
                <w:szCs w:val="20"/>
              </w:rPr>
            </w:pPr>
            <w:r>
              <w:rPr>
                <w:rFonts w:ascii="Arial" w:hAnsi="Arial" w:cs="Arial"/>
                <w:color w:val="123654"/>
                <w:sz w:val="20"/>
                <w:szCs w:val="20"/>
              </w:rPr>
              <w:t>N</w:t>
            </w:r>
            <w:r>
              <w:rPr>
                <w:rFonts w:ascii="Arial" w:hAnsi="Arial" w:cs="Arial"/>
                <w:color w:val="123654"/>
                <w:sz w:val="20"/>
                <w:szCs w:val="20"/>
              </w:rPr>
              <w:t>umerical</w:t>
            </w:r>
          </w:p>
        </w:tc>
        <w:tc>
          <w:tcPr>
            <w:tcW w:w="2254" w:type="dxa"/>
          </w:tcPr>
          <w:p w14:paraId="0EBBFFAB" w14:textId="188FC86A" w:rsidR="00DB18A3" w:rsidRDefault="00A46906" w:rsidP="006C745F">
            <w:pPr>
              <w:pStyle w:val="ListParagraph"/>
              <w:ind w:left="0"/>
              <w:rPr>
                <w:rFonts w:ascii="Arial" w:hAnsi="Arial" w:cs="Arial"/>
                <w:color w:val="123654"/>
                <w:sz w:val="20"/>
                <w:szCs w:val="20"/>
              </w:rPr>
            </w:pPr>
            <w:r>
              <w:rPr>
                <w:rFonts w:ascii="Arial" w:hAnsi="Arial" w:cs="Arial"/>
                <w:color w:val="123654"/>
                <w:sz w:val="20"/>
                <w:szCs w:val="20"/>
              </w:rPr>
              <w:t>0 to 16.8</w:t>
            </w:r>
          </w:p>
        </w:tc>
      </w:tr>
      <w:tr w:rsidR="006A6A3E" w14:paraId="3637249D" w14:textId="77777777" w:rsidTr="00DB18A3">
        <w:tc>
          <w:tcPr>
            <w:tcW w:w="2254" w:type="dxa"/>
          </w:tcPr>
          <w:p w14:paraId="497ED7E1" w14:textId="2A425F09" w:rsidR="00DB18A3" w:rsidRDefault="00DB18A3" w:rsidP="006C745F">
            <w:pPr>
              <w:pStyle w:val="ListParagraph"/>
              <w:ind w:left="0"/>
              <w:rPr>
                <w:rFonts w:ascii="Arial" w:hAnsi="Arial" w:cs="Arial"/>
                <w:color w:val="123654"/>
                <w:sz w:val="20"/>
                <w:szCs w:val="20"/>
              </w:rPr>
            </w:pPr>
            <w:r>
              <w:rPr>
                <w:rFonts w:ascii="Arial" w:hAnsi="Arial" w:cs="Arial"/>
                <w:color w:val="123654"/>
                <w:sz w:val="20"/>
                <w:szCs w:val="20"/>
              </w:rPr>
              <w:t>RH</w:t>
            </w:r>
          </w:p>
        </w:tc>
        <w:tc>
          <w:tcPr>
            <w:tcW w:w="2254" w:type="dxa"/>
          </w:tcPr>
          <w:p w14:paraId="222CAA68" w14:textId="03DC9777" w:rsidR="00DB18A3" w:rsidRDefault="00B40DCA" w:rsidP="006C745F">
            <w:pPr>
              <w:pStyle w:val="ListParagraph"/>
              <w:ind w:left="0"/>
              <w:rPr>
                <w:rFonts w:ascii="Arial" w:hAnsi="Arial" w:cs="Arial"/>
                <w:color w:val="123654"/>
                <w:sz w:val="20"/>
                <w:szCs w:val="20"/>
              </w:rPr>
            </w:pPr>
            <w:r>
              <w:rPr>
                <w:rFonts w:ascii="Arial" w:hAnsi="Arial" w:cs="Arial"/>
                <w:color w:val="123654"/>
                <w:sz w:val="20"/>
                <w:szCs w:val="20"/>
              </w:rPr>
              <w:t>Relative humidity</w:t>
            </w:r>
            <w:r w:rsidR="00A46906">
              <w:rPr>
                <w:rFonts w:ascii="Arial" w:hAnsi="Arial" w:cs="Arial"/>
                <w:color w:val="123654"/>
                <w:sz w:val="20"/>
                <w:szCs w:val="20"/>
              </w:rPr>
              <w:t xml:space="preserve"> in %</w:t>
            </w:r>
          </w:p>
        </w:tc>
        <w:tc>
          <w:tcPr>
            <w:tcW w:w="2254" w:type="dxa"/>
          </w:tcPr>
          <w:p w14:paraId="26921F31" w14:textId="573FC7F8" w:rsidR="00DB18A3" w:rsidRDefault="007D22C1" w:rsidP="006C745F">
            <w:pPr>
              <w:pStyle w:val="ListParagraph"/>
              <w:ind w:left="0"/>
              <w:rPr>
                <w:rFonts w:ascii="Arial" w:hAnsi="Arial" w:cs="Arial"/>
                <w:color w:val="123654"/>
                <w:sz w:val="20"/>
                <w:szCs w:val="20"/>
              </w:rPr>
            </w:pPr>
            <w:r>
              <w:rPr>
                <w:rFonts w:ascii="Arial" w:hAnsi="Arial" w:cs="Arial"/>
                <w:color w:val="123654"/>
                <w:sz w:val="20"/>
                <w:szCs w:val="20"/>
              </w:rPr>
              <w:t>N</w:t>
            </w:r>
            <w:r>
              <w:rPr>
                <w:rFonts w:ascii="Arial" w:hAnsi="Arial" w:cs="Arial"/>
                <w:color w:val="123654"/>
                <w:sz w:val="20"/>
                <w:szCs w:val="20"/>
              </w:rPr>
              <w:t>umerical</w:t>
            </w:r>
          </w:p>
        </w:tc>
        <w:tc>
          <w:tcPr>
            <w:tcW w:w="2254" w:type="dxa"/>
          </w:tcPr>
          <w:p w14:paraId="4EC3523F" w14:textId="088A7A89" w:rsidR="00DB18A3" w:rsidRDefault="00A46906" w:rsidP="006C745F">
            <w:pPr>
              <w:pStyle w:val="ListParagraph"/>
              <w:ind w:left="0"/>
              <w:rPr>
                <w:rFonts w:ascii="Arial" w:hAnsi="Arial" w:cs="Arial"/>
                <w:color w:val="123654"/>
                <w:sz w:val="20"/>
                <w:szCs w:val="20"/>
              </w:rPr>
            </w:pPr>
            <w:r>
              <w:rPr>
                <w:rFonts w:ascii="Arial" w:hAnsi="Arial" w:cs="Arial"/>
                <w:color w:val="123654"/>
                <w:sz w:val="20"/>
                <w:szCs w:val="20"/>
              </w:rPr>
              <w:t>21 to 90</w:t>
            </w:r>
          </w:p>
        </w:tc>
      </w:tr>
      <w:tr w:rsidR="006A6A3E" w14:paraId="34F76F34" w14:textId="77777777" w:rsidTr="00DB18A3">
        <w:tc>
          <w:tcPr>
            <w:tcW w:w="2254" w:type="dxa"/>
          </w:tcPr>
          <w:p w14:paraId="7C8459D2" w14:textId="161FEEFB" w:rsidR="00DB18A3" w:rsidRDefault="00DB18A3" w:rsidP="006C745F">
            <w:pPr>
              <w:pStyle w:val="ListParagraph"/>
              <w:ind w:left="0"/>
              <w:rPr>
                <w:rFonts w:ascii="Arial" w:hAnsi="Arial" w:cs="Arial"/>
                <w:color w:val="123654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123654"/>
                <w:sz w:val="20"/>
                <w:szCs w:val="20"/>
              </w:rPr>
              <w:t>Ws</w:t>
            </w:r>
            <w:proofErr w:type="spellEnd"/>
          </w:p>
        </w:tc>
        <w:tc>
          <w:tcPr>
            <w:tcW w:w="2254" w:type="dxa"/>
          </w:tcPr>
          <w:p w14:paraId="7C76D5BB" w14:textId="7C18FC4C" w:rsidR="00DB18A3" w:rsidRDefault="00B40DCA" w:rsidP="006C745F">
            <w:pPr>
              <w:pStyle w:val="ListParagraph"/>
              <w:ind w:left="0"/>
              <w:rPr>
                <w:rFonts w:ascii="Arial" w:hAnsi="Arial" w:cs="Arial"/>
                <w:color w:val="123654"/>
                <w:sz w:val="20"/>
                <w:szCs w:val="20"/>
              </w:rPr>
            </w:pPr>
            <w:r>
              <w:rPr>
                <w:rFonts w:ascii="Arial" w:hAnsi="Arial" w:cs="Arial"/>
                <w:color w:val="123654"/>
                <w:sz w:val="20"/>
                <w:szCs w:val="20"/>
              </w:rPr>
              <w:t>Wind speed</w:t>
            </w:r>
            <w:r w:rsidR="00A9128B">
              <w:rPr>
                <w:rFonts w:ascii="Arial" w:hAnsi="Arial" w:cs="Arial"/>
                <w:color w:val="123654"/>
                <w:sz w:val="20"/>
                <w:szCs w:val="20"/>
              </w:rPr>
              <w:t xml:space="preserve"> in km/h</w:t>
            </w:r>
          </w:p>
        </w:tc>
        <w:tc>
          <w:tcPr>
            <w:tcW w:w="2254" w:type="dxa"/>
          </w:tcPr>
          <w:p w14:paraId="75F25E4B" w14:textId="6331E930" w:rsidR="00DB18A3" w:rsidRDefault="007D22C1" w:rsidP="006C745F">
            <w:pPr>
              <w:pStyle w:val="ListParagraph"/>
              <w:ind w:left="0"/>
              <w:rPr>
                <w:rFonts w:ascii="Arial" w:hAnsi="Arial" w:cs="Arial"/>
                <w:color w:val="123654"/>
                <w:sz w:val="20"/>
                <w:szCs w:val="20"/>
              </w:rPr>
            </w:pPr>
            <w:r>
              <w:rPr>
                <w:rFonts w:ascii="Arial" w:hAnsi="Arial" w:cs="Arial"/>
                <w:color w:val="123654"/>
                <w:sz w:val="20"/>
                <w:szCs w:val="20"/>
              </w:rPr>
              <w:t>N</w:t>
            </w:r>
            <w:r>
              <w:rPr>
                <w:rFonts w:ascii="Arial" w:hAnsi="Arial" w:cs="Arial"/>
                <w:color w:val="123654"/>
                <w:sz w:val="20"/>
                <w:szCs w:val="20"/>
              </w:rPr>
              <w:t>umerical</w:t>
            </w:r>
          </w:p>
        </w:tc>
        <w:tc>
          <w:tcPr>
            <w:tcW w:w="2254" w:type="dxa"/>
          </w:tcPr>
          <w:p w14:paraId="6E184AB8" w14:textId="390D7118" w:rsidR="00DB18A3" w:rsidRDefault="00A9128B" w:rsidP="006C745F">
            <w:pPr>
              <w:pStyle w:val="ListParagraph"/>
              <w:ind w:left="0"/>
              <w:rPr>
                <w:rFonts w:ascii="Arial" w:hAnsi="Arial" w:cs="Arial"/>
                <w:color w:val="123654"/>
                <w:sz w:val="20"/>
                <w:szCs w:val="20"/>
              </w:rPr>
            </w:pPr>
            <w:r>
              <w:rPr>
                <w:rFonts w:ascii="Arial" w:hAnsi="Arial" w:cs="Arial"/>
                <w:color w:val="123654"/>
                <w:sz w:val="20"/>
                <w:szCs w:val="20"/>
              </w:rPr>
              <w:t>6 to 29</w:t>
            </w:r>
          </w:p>
        </w:tc>
      </w:tr>
      <w:tr w:rsidR="006A6A3E" w14:paraId="320895C8" w14:textId="77777777" w:rsidTr="00DB18A3">
        <w:tc>
          <w:tcPr>
            <w:tcW w:w="2254" w:type="dxa"/>
          </w:tcPr>
          <w:p w14:paraId="1371E932" w14:textId="6553E6BA" w:rsidR="00DB18A3" w:rsidRDefault="00DB18A3" w:rsidP="006C745F">
            <w:pPr>
              <w:pStyle w:val="ListParagraph"/>
              <w:ind w:left="0"/>
              <w:rPr>
                <w:rFonts w:ascii="Arial" w:hAnsi="Arial" w:cs="Arial"/>
                <w:color w:val="123654"/>
                <w:sz w:val="20"/>
                <w:szCs w:val="20"/>
              </w:rPr>
            </w:pPr>
            <w:r>
              <w:rPr>
                <w:rFonts w:ascii="Arial" w:hAnsi="Arial" w:cs="Arial"/>
                <w:color w:val="123654"/>
                <w:sz w:val="20"/>
                <w:szCs w:val="20"/>
              </w:rPr>
              <w:t>FFMC</w:t>
            </w:r>
          </w:p>
        </w:tc>
        <w:tc>
          <w:tcPr>
            <w:tcW w:w="2254" w:type="dxa"/>
          </w:tcPr>
          <w:p w14:paraId="140BEBB3" w14:textId="01C89EA7" w:rsidR="00DB18A3" w:rsidRDefault="005F3C30" w:rsidP="006C745F">
            <w:pPr>
              <w:pStyle w:val="ListParagraph"/>
              <w:ind w:left="0"/>
              <w:rPr>
                <w:rFonts w:ascii="Arial" w:hAnsi="Arial" w:cs="Arial"/>
                <w:color w:val="123654"/>
                <w:sz w:val="20"/>
                <w:szCs w:val="20"/>
              </w:rPr>
            </w:pPr>
            <w:r>
              <w:rPr>
                <w:rFonts w:ascii="Arial" w:hAnsi="Arial" w:cs="Arial"/>
                <w:color w:val="123654"/>
                <w:sz w:val="20"/>
                <w:szCs w:val="20"/>
              </w:rPr>
              <w:t xml:space="preserve">Fine </w:t>
            </w:r>
            <w:r>
              <w:rPr>
                <w:rFonts w:ascii="Arial" w:hAnsi="Arial" w:cs="Arial"/>
                <w:color w:val="123654"/>
                <w:sz w:val="20"/>
                <w:szCs w:val="20"/>
              </w:rPr>
              <w:t>f</w:t>
            </w:r>
            <w:r>
              <w:rPr>
                <w:rFonts w:ascii="Arial" w:hAnsi="Arial" w:cs="Arial"/>
                <w:color w:val="123654"/>
                <w:sz w:val="20"/>
                <w:szCs w:val="20"/>
              </w:rPr>
              <w:t xml:space="preserve">uel </w:t>
            </w:r>
            <w:r>
              <w:rPr>
                <w:rFonts w:ascii="Arial" w:hAnsi="Arial" w:cs="Arial"/>
                <w:color w:val="123654"/>
                <w:sz w:val="20"/>
                <w:szCs w:val="20"/>
              </w:rPr>
              <w:t>m</w:t>
            </w:r>
            <w:r>
              <w:rPr>
                <w:rFonts w:ascii="Arial" w:hAnsi="Arial" w:cs="Arial"/>
                <w:color w:val="123654"/>
                <w:sz w:val="20"/>
                <w:szCs w:val="20"/>
              </w:rPr>
              <w:t xml:space="preserve">oisture </w:t>
            </w:r>
            <w:r>
              <w:rPr>
                <w:rFonts w:ascii="Arial" w:hAnsi="Arial" w:cs="Arial"/>
                <w:color w:val="123654"/>
                <w:sz w:val="20"/>
                <w:szCs w:val="20"/>
              </w:rPr>
              <w:t>c</w:t>
            </w:r>
            <w:r>
              <w:rPr>
                <w:rFonts w:ascii="Arial" w:hAnsi="Arial" w:cs="Arial"/>
                <w:color w:val="123654"/>
                <w:sz w:val="20"/>
                <w:szCs w:val="20"/>
              </w:rPr>
              <w:t>ode index from the FWI system</w:t>
            </w:r>
          </w:p>
        </w:tc>
        <w:tc>
          <w:tcPr>
            <w:tcW w:w="2254" w:type="dxa"/>
          </w:tcPr>
          <w:p w14:paraId="285DDEE9" w14:textId="637C92C1" w:rsidR="00DB18A3" w:rsidRDefault="007D22C1" w:rsidP="006C745F">
            <w:pPr>
              <w:pStyle w:val="ListParagraph"/>
              <w:ind w:left="0"/>
              <w:rPr>
                <w:rFonts w:ascii="Arial" w:hAnsi="Arial" w:cs="Arial"/>
                <w:color w:val="123654"/>
                <w:sz w:val="20"/>
                <w:szCs w:val="20"/>
              </w:rPr>
            </w:pPr>
            <w:r>
              <w:rPr>
                <w:rFonts w:ascii="Arial" w:hAnsi="Arial" w:cs="Arial"/>
                <w:color w:val="123654"/>
                <w:sz w:val="20"/>
                <w:szCs w:val="20"/>
              </w:rPr>
              <w:t>N</w:t>
            </w:r>
            <w:r>
              <w:rPr>
                <w:rFonts w:ascii="Arial" w:hAnsi="Arial" w:cs="Arial"/>
                <w:color w:val="123654"/>
                <w:sz w:val="20"/>
                <w:szCs w:val="20"/>
              </w:rPr>
              <w:t>umerical</w:t>
            </w:r>
          </w:p>
        </w:tc>
        <w:tc>
          <w:tcPr>
            <w:tcW w:w="2254" w:type="dxa"/>
          </w:tcPr>
          <w:p w14:paraId="343D62EB" w14:textId="004711CF" w:rsidR="00DB18A3" w:rsidRDefault="00A9128B" w:rsidP="006C745F">
            <w:pPr>
              <w:pStyle w:val="ListParagraph"/>
              <w:ind w:left="0"/>
              <w:rPr>
                <w:rFonts w:ascii="Arial" w:hAnsi="Arial" w:cs="Arial"/>
                <w:color w:val="123654"/>
                <w:sz w:val="20"/>
                <w:szCs w:val="20"/>
              </w:rPr>
            </w:pPr>
            <w:r>
              <w:rPr>
                <w:rFonts w:ascii="Arial" w:hAnsi="Arial" w:cs="Arial"/>
                <w:color w:val="123654"/>
                <w:sz w:val="20"/>
                <w:szCs w:val="20"/>
              </w:rPr>
              <w:t>28.6 to 92.5</w:t>
            </w:r>
          </w:p>
        </w:tc>
      </w:tr>
      <w:tr w:rsidR="007D22C1" w:rsidRPr="00146EA5" w14:paraId="64B56380" w14:textId="77777777" w:rsidTr="00DB18A3">
        <w:tc>
          <w:tcPr>
            <w:tcW w:w="2254" w:type="dxa"/>
          </w:tcPr>
          <w:p w14:paraId="5D1ABEFD" w14:textId="100AAE1F" w:rsidR="00DB18A3" w:rsidRDefault="00727118" w:rsidP="006C745F">
            <w:pPr>
              <w:pStyle w:val="ListParagraph"/>
              <w:ind w:left="0"/>
              <w:rPr>
                <w:rFonts w:ascii="Arial" w:hAnsi="Arial" w:cs="Arial"/>
                <w:color w:val="123654"/>
                <w:sz w:val="20"/>
                <w:szCs w:val="20"/>
              </w:rPr>
            </w:pPr>
            <w:r>
              <w:rPr>
                <w:rFonts w:ascii="Arial" w:hAnsi="Arial" w:cs="Arial"/>
                <w:color w:val="123654"/>
                <w:sz w:val="20"/>
                <w:szCs w:val="20"/>
              </w:rPr>
              <w:t>DMC</w:t>
            </w:r>
          </w:p>
        </w:tc>
        <w:tc>
          <w:tcPr>
            <w:tcW w:w="2254" w:type="dxa"/>
          </w:tcPr>
          <w:p w14:paraId="661DDE21" w14:textId="0FB01210" w:rsidR="00DB18A3" w:rsidRPr="00146EA5" w:rsidRDefault="00146EA5" w:rsidP="006C745F">
            <w:pPr>
              <w:pStyle w:val="ListParagraph"/>
              <w:ind w:left="0"/>
              <w:rPr>
                <w:rFonts w:ascii="Arial" w:hAnsi="Arial" w:cs="Arial"/>
                <w:color w:val="123654"/>
                <w:sz w:val="20"/>
                <w:szCs w:val="20"/>
                <w:lang w:val="en-GB"/>
              </w:rPr>
            </w:pPr>
            <w:r w:rsidRPr="00146EA5">
              <w:rPr>
                <w:rFonts w:ascii="Arial" w:hAnsi="Arial" w:cs="Arial"/>
                <w:color w:val="123654"/>
                <w:sz w:val="20"/>
                <w:szCs w:val="20"/>
                <w:lang w:val="en-GB"/>
              </w:rPr>
              <w:t xml:space="preserve">Duff </w:t>
            </w:r>
            <w:r w:rsidRPr="00146EA5">
              <w:rPr>
                <w:rFonts w:ascii="Arial" w:hAnsi="Arial" w:cs="Arial"/>
                <w:color w:val="123654"/>
                <w:sz w:val="20"/>
                <w:szCs w:val="20"/>
                <w:lang w:val="en-GB"/>
              </w:rPr>
              <w:t>m</w:t>
            </w:r>
            <w:r w:rsidRPr="00146EA5">
              <w:rPr>
                <w:rFonts w:ascii="Arial" w:hAnsi="Arial" w:cs="Arial"/>
                <w:color w:val="123654"/>
                <w:sz w:val="20"/>
                <w:szCs w:val="20"/>
                <w:lang w:val="en-GB"/>
              </w:rPr>
              <w:t xml:space="preserve">oisture </w:t>
            </w:r>
            <w:r w:rsidRPr="00146EA5">
              <w:rPr>
                <w:rFonts w:ascii="Arial" w:hAnsi="Arial" w:cs="Arial"/>
                <w:color w:val="123654"/>
                <w:sz w:val="20"/>
                <w:szCs w:val="20"/>
                <w:lang w:val="en-GB"/>
              </w:rPr>
              <w:t>c</w:t>
            </w:r>
            <w:r w:rsidRPr="00146EA5">
              <w:rPr>
                <w:rFonts w:ascii="Arial" w:hAnsi="Arial" w:cs="Arial"/>
                <w:color w:val="123654"/>
                <w:sz w:val="20"/>
                <w:szCs w:val="20"/>
                <w:lang w:val="en-GB"/>
              </w:rPr>
              <w:t>ode</w:t>
            </w:r>
            <w:r w:rsidRPr="00146EA5">
              <w:rPr>
                <w:rFonts w:ascii="Arial" w:hAnsi="Arial" w:cs="Arial"/>
                <w:color w:val="123654"/>
                <w:sz w:val="20"/>
                <w:szCs w:val="20"/>
                <w:lang w:val="en-GB"/>
              </w:rPr>
              <w:t xml:space="preserve"> index from th</w:t>
            </w:r>
            <w:r>
              <w:rPr>
                <w:rFonts w:ascii="Arial" w:hAnsi="Arial" w:cs="Arial"/>
                <w:color w:val="123654"/>
                <w:sz w:val="20"/>
                <w:szCs w:val="20"/>
                <w:lang w:val="en-GB"/>
              </w:rPr>
              <w:t>e FWI system</w:t>
            </w:r>
          </w:p>
        </w:tc>
        <w:tc>
          <w:tcPr>
            <w:tcW w:w="2254" w:type="dxa"/>
          </w:tcPr>
          <w:p w14:paraId="22DF793F" w14:textId="4E413134" w:rsidR="00DB18A3" w:rsidRPr="00146EA5" w:rsidRDefault="007D22C1" w:rsidP="006C745F">
            <w:pPr>
              <w:pStyle w:val="ListParagraph"/>
              <w:ind w:left="0"/>
              <w:rPr>
                <w:rFonts w:ascii="Arial" w:hAnsi="Arial" w:cs="Arial"/>
                <w:color w:val="123654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123654"/>
                <w:sz w:val="20"/>
                <w:szCs w:val="20"/>
              </w:rPr>
              <w:t>N</w:t>
            </w:r>
            <w:r>
              <w:rPr>
                <w:rFonts w:ascii="Arial" w:hAnsi="Arial" w:cs="Arial"/>
                <w:color w:val="123654"/>
                <w:sz w:val="20"/>
                <w:szCs w:val="20"/>
              </w:rPr>
              <w:t>umerical</w:t>
            </w:r>
          </w:p>
        </w:tc>
        <w:tc>
          <w:tcPr>
            <w:tcW w:w="2254" w:type="dxa"/>
          </w:tcPr>
          <w:p w14:paraId="723B36E2" w14:textId="3A823D33" w:rsidR="00DB18A3" w:rsidRPr="00146EA5" w:rsidRDefault="005239CD" w:rsidP="006C745F">
            <w:pPr>
              <w:pStyle w:val="ListParagraph"/>
              <w:ind w:left="0"/>
              <w:rPr>
                <w:rFonts w:ascii="Arial" w:hAnsi="Arial" w:cs="Arial"/>
                <w:color w:val="123654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123654"/>
                <w:sz w:val="20"/>
                <w:szCs w:val="20"/>
                <w:lang w:val="en-GB"/>
              </w:rPr>
              <w:t>1.1 to 65.9</w:t>
            </w:r>
          </w:p>
        </w:tc>
      </w:tr>
      <w:tr w:rsidR="007D22C1" w14:paraId="043CA41E" w14:textId="77777777" w:rsidTr="00DB18A3">
        <w:tc>
          <w:tcPr>
            <w:tcW w:w="2254" w:type="dxa"/>
          </w:tcPr>
          <w:p w14:paraId="68F9AA51" w14:textId="71BF2AD2" w:rsidR="00727118" w:rsidRDefault="00727118" w:rsidP="006C745F">
            <w:pPr>
              <w:pStyle w:val="ListParagraph"/>
              <w:ind w:left="0"/>
              <w:rPr>
                <w:rFonts w:ascii="Arial" w:hAnsi="Arial" w:cs="Arial"/>
                <w:color w:val="123654"/>
                <w:sz w:val="20"/>
                <w:szCs w:val="20"/>
              </w:rPr>
            </w:pPr>
            <w:r>
              <w:rPr>
                <w:rFonts w:ascii="Arial" w:hAnsi="Arial" w:cs="Arial"/>
                <w:color w:val="123654"/>
                <w:sz w:val="20"/>
                <w:szCs w:val="20"/>
              </w:rPr>
              <w:t>DC</w:t>
            </w:r>
          </w:p>
        </w:tc>
        <w:tc>
          <w:tcPr>
            <w:tcW w:w="2254" w:type="dxa"/>
          </w:tcPr>
          <w:p w14:paraId="4D07C9AE" w14:textId="78DC9A01" w:rsidR="00727118" w:rsidRDefault="00F67311" w:rsidP="006C745F">
            <w:pPr>
              <w:pStyle w:val="ListParagraph"/>
              <w:ind w:left="0"/>
              <w:rPr>
                <w:rFonts w:ascii="Arial" w:hAnsi="Arial" w:cs="Arial"/>
                <w:color w:val="123654"/>
                <w:sz w:val="20"/>
                <w:szCs w:val="20"/>
              </w:rPr>
            </w:pPr>
            <w:r>
              <w:rPr>
                <w:rFonts w:ascii="Arial" w:hAnsi="Arial" w:cs="Arial"/>
                <w:color w:val="123654"/>
                <w:sz w:val="20"/>
                <w:szCs w:val="20"/>
              </w:rPr>
              <w:t xml:space="preserve">Drought </w:t>
            </w:r>
            <w:r>
              <w:rPr>
                <w:rFonts w:ascii="Arial" w:hAnsi="Arial" w:cs="Arial"/>
                <w:color w:val="123654"/>
                <w:sz w:val="20"/>
                <w:szCs w:val="20"/>
              </w:rPr>
              <w:t>c</w:t>
            </w:r>
            <w:r>
              <w:rPr>
                <w:rFonts w:ascii="Arial" w:hAnsi="Arial" w:cs="Arial"/>
                <w:color w:val="123654"/>
                <w:sz w:val="20"/>
                <w:szCs w:val="20"/>
              </w:rPr>
              <w:t>ode</w:t>
            </w:r>
            <w:r>
              <w:rPr>
                <w:rFonts w:ascii="Arial" w:hAnsi="Arial" w:cs="Arial"/>
                <w:color w:val="123654"/>
                <w:sz w:val="20"/>
                <w:szCs w:val="20"/>
              </w:rPr>
              <w:t xml:space="preserve"> index from the FWI system</w:t>
            </w:r>
          </w:p>
        </w:tc>
        <w:tc>
          <w:tcPr>
            <w:tcW w:w="2254" w:type="dxa"/>
          </w:tcPr>
          <w:p w14:paraId="3ED0F366" w14:textId="50FE0A8D" w:rsidR="00727118" w:rsidRDefault="007D22C1" w:rsidP="006C745F">
            <w:pPr>
              <w:pStyle w:val="ListParagraph"/>
              <w:ind w:left="0"/>
              <w:rPr>
                <w:rFonts w:ascii="Arial" w:hAnsi="Arial" w:cs="Arial"/>
                <w:color w:val="123654"/>
                <w:sz w:val="20"/>
                <w:szCs w:val="20"/>
              </w:rPr>
            </w:pPr>
            <w:r>
              <w:rPr>
                <w:rFonts w:ascii="Arial" w:hAnsi="Arial" w:cs="Arial"/>
                <w:color w:val="123654"/>
                <w:sz w:val="20"/>
                <w:szCs w:val="20"/>
              </w:rPr>
              <w:t>N</w:t>
            </w:r>
            <w:r>
              <w:rPr>
                <w:rFonts w:ascii="Arial" w:hAnsi="Arial" w:cs="Arial"/>
                <w:color w:val="123654"/>
                <w:sz w:val="20"/>
                <w:szCs w:val="20"/>
              </w:rPr>
              <w:t>umerical</w:t>
            </w:r>
          </w:p>
        </w:tc>
        <w:tc>
          <w:tcPr>
            <w:tcW w:w="2254" w:type="dxa"/>
          </w:tcPr>
          <w:p w14:paraId="71166C10" w14:textId="0A33870B" w:rsidR="00727118" w:rsidRDefault="005239CD" w:rsidP="006C745F">
            <w:pPr>
              <w:pStyle w:val="ListParagraph"/>
              <w:ind w:left="0"/>
              <w:rPr>
                <w:rFonts w:ascii="Arial" w:hAnsi="Arial" w:cs="Arial"/>
                <w:color w:val="123654"/>
                <w:sz w:val="20"/>
                <w:szCs w:val="20"/>
              </w:rPr>
            </w:pPr>
            <w:r>
              <w:rPr>
                <w:rFonts w:ascii="Arial" w:hAnsi="Arial" w:cs="Arial"/>
                <w:color w:val="123654"/>
                <w:sz w:val="20"/>
                <w:szCs w:val="20"/>
              </w:rPr>
              <w:t>7 to 220.4</w:t>
            </w:r>
          </w:p>
        </w:tc>
      </w:tr>
      <w:tr w:rsidR="007D22C1" w14:paraId="3B6C277B" w14:textId="77777777" w:rsidTr="00DB18A3">
        <w:tc>
          <w:tcPr>
            <w:tcW w:w="2254" w:type="dxa"/>
          </w:tcPr>
          <w:p w14:paraId="0C300778" w14:textId="6503EB53" w:rsidR="00727118" w:rsidRDefault="00727118" w:rsidP="006C745F">
            <w:pPr>
              <w:pStyle w:val="ListParagraph"/>
              <w:ind w:left="0"/>
              <w:rPr>
                <w:rFonts w:ascii="Arial" w:hAnsi="Arial" w:cs="Arial"/>
                <w:color w:val="123654"/>
                <w:sz w:val="20"/>
                <w:szCs w:val="20"/>
              </w:rPr>
            </w:pPr>
            <w:r>
              <w:rPr>
                <w:rFonts w:ascii="Arial" w:hAnsi="Arial" w:cs="Arial"/>
                <w:color w:val="123654"/>
                <w:sz w:val="20"/>
                <w:szCs w:val="20"/>
              </w:rPr>
              <w:t>ISI</w:t>
            </w:r>
          </w:p>
        </w:tc>
        <w:tc>
          <w:tcPr>
            <w:tcW w:w="2254" w:type="dxa"/>
          </w:tcPr>
          <w:p w14:paraId="299B3D98" w14:textId="7C05E4E3" w:rsidR="00727118" w:rsidRDefault="00F67311" w:rsidP="006C745F">
            <w:pPr>
              <w:pStyle w:val="ListParagraph"/>
              <w:ind w:left="0"/>
              <w:rPr>
                <w:rFonts w:ascii="Arial" w:hAnsi="Arial" w:cs="Arial"/>
                <w:color w:val="123654"/>
                <w:sz w:val="20"/>
                <w:szCs w:val="20"/>
              </w:rPr>
            </w:pPr>
            <w:r>
              <w:rPr>
                <w:rFonts w:ascii="Arial" w:hAnsi="Arial" w:cs="Arial"/>
                <w:color w:val="123654"/>
                <w:sz w:val="20"/>
                <w:szCs w:val="20"/>
              </w:rPr>
              <w:t xml:space="preserve">Initial </w:t>
            </w:r>
            <w:r>
              <w:rPr>
                <w:rFonts w:ascii="Arial" w:hAnsi="Arial" w:cs="Arial"/>
                <w:color w:val="123654"/>
                <w:sz w:val="20"/>
                <w:szCs w:val="20"/>
              </w:rPr>
              <w:t>s</w:t>
            </w:r>
            <w:r>
              <w:rPr>
                <w:rFonts w:ascii="Arial" w:hAnsi="Arial" w:cs="Arial"/>
                <w:color w:val="123654"/>
                <w:sz w:val="20"/>
                <w:szCs w:val="20"/>
              </w:rPr>
              <w:t xml:space="preserve">pread </w:t>
            </w:r>
            <w:r>
              <w:rPr>
                <w:rFonts w:ascii="Arial" w:hAnsi="Arial" w:cs="Arial"/>
                <w:color w:val="123654"/>
                <w:sz w:val="20"/>
                <w:szCs w:val="20"/>
              </w:rPr>
              <w:t>i</w:t>
            </w:r>
            <w:r>
              <w:rPr>
                <w:rFonts w:ascii="Arial" w:hAnsi="Arial" w:cs="Arial"/>
                <w:color w:val="123654"/>
                <w:sz w:val="20"/>
                <w:szCs w:val="20"/>
              </w:rPr>
              <w:t>ndex</w:t>
            </w:r>
            <w:r>
              <w:rPr>
                <w:rFonts w:ascii="Arial" w:hAnsi="Arial" w:cs="Arial"/>
                <w:color w:val="123654"/>
                <w:sz w:val="20"/>
                <w:szCs w:val="20"/>
              </w:rPr>
              <w:t xml:space="preserve"> from the FWI </w:t>
            </w:r>
            <w:r w:rsidR="00330A7A">
              <w:rPr>
                <w:rFonts w:ascii="Arial" w:hAnsi="Arial" w:cs="Arial"/>
                <w:color w:val="123654"/>
                <w:sz w:val="20"/>
                <w:szCs w:val="20"/>
              </w:rPr>
              <w:t>system</w:t>
            </w:r>
          </w:p>
        </w:tc>
        <w:tc>
          <w:tcPr>
            <w:tcW w:w="2254" w:type="dxa"/>
          </w:tcPr>
          <w:p w14:paraId="4396B022" w14:textId="2799AF9C" w:rsidR="00727118" w:rsidRDefault="007D22C1" w:rsidP="006C745F">
            <w:pPr>
              <w:pStyle w:val="ListParagraph"/>
              <w:ind w:left="0"/>
              <w:rPr>
                <w:rFonts w:ascii="Arial" w:hAnsi="Arial" w:cs="Arial"/>
                <w:color w:val="123654"/>
                <w:sz w:val="20"/>
                <w:szCs w:val="20"/>
              </w:rPr>
            </w:pPr>
            <w:r>
              <w:rPr>
                <w:rFonts w:ascii="Arial" w:hAnsi="Arial" w:cs="Arial"/>
                <w:color w:val="123654"/>
                <w:sz w:val="20"/>
                <w:szCs w:val="20"/>
              </w:rPr>
              <w:t>N</w:t>
            </w:r>
            <w:r>
              <w:rPr>
                <w:rFonts w:ascii="Arial" w:hAnsi="Arial" w:cs="Arial"/>
                <w:color w:val="123654"/>
                <w:sz w:val="20"/>
                <w:szCs w:val="20"/>
              </w:rPr>
              <w:t>umerical</w:t>
            </w:r>
          </w:p>
        </w:tc>
        <w:tc>
          <w:tcPr>
            <w:tcW w:w="2254" w:type="dxa"/>
          </w:tcPr>
          <w:p w14:paraId="06EFDFDF" w14:textId="364369F4" w:rsidR="00727118" w:rsidRDefault="005239CD" w:rsidP="006C745F">
            <w:pPr>
              <w:pStyle w:val="ListParagraph"/>
              <w:ind w:left="0"/>
              <w:rPr>
                <w:rFonts w:ascii="Arial" w:hAnsi="Arial" w:cs="Arial"/>
                <w:color w:val="123654"/>
                <w:sz w:val="20"/>
                <w:szCs w:val="20"/>
              </w:rPr>
            </w:pPr>
            <w:r>
              <w:rPr>
                <w:rFonts w:ascii="Arial" w:hAnsi="Arial" w:cs="Arial"/>
                <w:color w:val="123654"/>
                <w:sz w:val="20"/>
                <w:szCs w:val="20"/>
              </w:rPr>
              <w:t>0 to 18.5</w:t>
            </w:r>
          </w:p>
        </w:tc>
      </w:tr>
      <w:tr w:rsidR="007D22C1" w14:paraId="5116136E" w14:textId="77777777" w:rsidTr="00DB18A3">
        <w:tc>
          <w:tcPr>
            <w:tcW w:w="2254" w:type="dxa"/>
          </w:tcPr>
          <w:p w14:paraId="7AC53474" w14:textId="0C1DAF93" w:rsidR="00727118" w:rsidRDefault="00727118" w:rsidP="006C745F">
            <w:pPr>
              <w:pStyle w:val="ListParagraph"/>
              <w:ind w:left="0"/>
              <w:rPr>
                <w:rFonts w:ascii="Arial" w:hAnsi="Arial" w:cs="Arial"/>
                <w:color w:val="123654"/>
                <w:sz w:val="20"/>
                <w:szCs w:val="20"/>
              </w:rPr>
            </w:pPr>
            <w:r>
              <w:rPr>
                <w:rFonts w:ascii="Arial" w:hAnsi="Arial" w:cs="Arial"/>
                <w:color w:val="123654"/>
                <w:sz w:val="20"/>
                <w:szCs w:val="20"/>
              </w:rPr>
              <w:t>BUI</w:t>
            </w:r>
          </w:p>
        </w:tc>
        <w:tc>
          <w:tcPr>
            <w:tcW w:w="2254" w:type="dxa"/>
          </w:tcPr>
          <w:p w14:paraId="7A7A31BC" w14:textId="5FC1DBF2" w:rsidR="00727118" w:rsidRDefault="00330A7A" w:rsidP="006C745F">
            <w:pPr>
              <w:pStyle w:val="ListParagraph"/>
              <w:ind w:left="0"/>
              <w:rPr>
                <w:rFonts w:ascii="Arial" w:hAnsi="Arial" w:cs="Arial"/>
                <w:color w:val="123654"/>
                <w:sz w:val="20"/>
                <w:szCs w:val="20"/>
              </w:rPr>
            </w:pPr>
            <w:r>
              <w:rPr>
                <w:rFonts w:ascii="Arial" w:hAnsi="Arial" w:cs="Arial"/>
                <w:color w:val="123654"/>
                <w:sz w:val="20"/>
                <w:szCs w:val="20"/>
              </w:rPr>
              <w:t xml:space="preserve"> Buildup </w:t>
            </w:r>
            <w:r>
              <w:rPr>
                <w:rFonts w:ascii="Arial" w:hAnsi="Arial" w:cs="Arial"/>
                <w:color w:val="123654"/>
                <w:sz w:val="20"/>
                <w:szCs w:val="20"/>
              </w:rPr>
              <w:t>i</w:t>
            </w:r>
            <w:r>
              <w:rPr>
                <w:rFonts w:ascii="Arial" w:hAnsi="Arial" w:cs="Arial"/>
                <w:color w:val="123654"/>
                <w:sz w:val="20"/>
                <w:szCs w:val="20"/>
              </w:rPr>
              <w:t>ndex</w:t>
            </w:r>
            <w:r>
              <w:rPr>
                <w:rFonts w:ascii="Arial" w:hAnsi="Arial" w:cs="Arial"/>
                <w:color w:val="123654"/>
                <w:sz w:val="20"/>
                <w:szCs w:val="20"/>
              </w:rPr>
              <w:t xml:space="preserve"> from the FWI system</w:t>
            </w:r>
          </w:p>
        </w:tc>
        <w:tc>
          <w:tcPr>
            <w:tcW w:w="2254" w:type="dxa"/>
          </w:tcPr>
          <w:p w14:paraId="3CD2F335" w14:textId="746A8887" w:rsidR="00727118" w:rsidRDefault="007D22C1" w:rsidP="006C745F">
            <w:pPr>
              <w:pStyle w:val="ListParagraph"/>
              <w:ind w:left="0"/>
              <w:rPr>
                <w:rFonts w:ascii="Arial" w:hAnsi="Arial" w:cs="Arial"/>
                <w:color w:val="123654"/>
                <w:sz w:val="20"/>
                <w:szCs w:val="20"/>
              </w:rPr>
            </w:pPr>
            <w:r>
              <w:rPr>
                <w:rFonts w:ascii="Arial" w:hAnsi="Arial" w:cs="Arial"/>
                <w:color w:val="123654"/>
                <w:sz w:val="20"/>
                <w:szCs w:val="20"/>
              </w:rPr>
              <w:t>N</w:t>
            </w:r>
            <w:r>
              <w:rPr>
                <w:rFonts w:ascii="Arial" w:hAnsi="Arial" w:cs="Arial"/>
                <w:color w:val="123654"/>
                <w:sz w:val="20"/>
                <w:szCs w:val="20"/>
              </w:rPr>
              <w:t>umerical</w:t>
            </w:r>
          </w:p>
        </w:tc>
        <w:tc>
          <w:tcPr>
            <w:tcW w:w="2254" w:type="dxa"/>
          </w:tcPr>
          <w:p w14:paraId="03C9001D" w14:textId="7B0A291E" w:rsidR="00727118" w:rsidRDefault="009B1266" w:rsidP="006C745F">
            <w:pPr>
              <w:pStyle w:val="ListParagraph"/>
              <w:ind w:left="0"/>
              <w:rPr>
                <w:rFonts w:ascii="Arial" w:hAnsi="Arial" w:cs="Arial"/>
                <w:color w:val="123654"/>
                <w:sz w:val="20"/>
                <w:szCs w:val="20"/>
              </w:rPr>
            </w:pPr>
            <w:r>
              <w:rPr>
                <w:rFonts w:ascii="Arial" w:hAnsi="Arial" w:cs="Arial"/>
                <w:color w:val="123654"/>
                <w:sz w:val="20"/>
                <w:szCs w:val="20"/>
              </w:rPr>
              <w:t>1.1 to 68</w:t>
            </w:r>
          </w:p>
        </w:tc>
      </w:tr>
      <w:tr w:rsidR="007D22C1" w14:paraId="11827FA0" w14:textId="77777777" w:rsidTr="00DB18A3">
        <w:tc>
          <w:tcPr>
            <w:tcW w:w="2254" w:type="dxa"/>
          </w:tcPr>
          <w:p w14:paraId="15B1E465" w14:textId="2B6B34BE" w:rsidR="00727118" w:rsidRDefault="00727118" w:rsidP="006C745F">
            <w:pPr>
              <w:pStyle w:val="ListParagraph"/>
              <w:ind w:left="0"/>
              <w:rPr>
                <w:rFonts w:ascii="Arial" w:hAnsi="Arial" w:cs="Arial"/>
                <w:color w:val="123654"/>
                <w:sz w:val="20"/>
                <w:szCs w:val="20"/>
              </w:rPr>
            </w:pPr>
            <w:r>
              <w:rPr>
                <w:rFonts w:ascii="Arial" w:hAnsi="Arial" w:cs="Arial"/>
                <w:color w:val="123654"/>
                <w:sz w:val="20"/>
                <w:szCs w:val="20"/>
              </w:rPr>
              <w:t>FWI</w:t>
            </w:r>
          </w:p>
        </w:tc>
        <w:tc>
          <w:tcPr>
            <w:tcW w:w="2254" w:type="dxa"/>
          </w:tcPr>
          <w:p w14:paraId="6493BF4C" w14:textId="52D2A052" w:rsidR="00727118" w:rsidRDefault="00124211" w:rsidP="006C745F">
            <w:pPr>
              <w:pStyle w:val="ListParagraph"/>
              <w:ind w:left="0"/>
              <w:rPr>
                <w:rFonts w:ascii="Arial" w:hAnsi="Arial" w:cs="Arial"/>
                <w:color w:val="123654"/>
                <w:sz w:val="20"/>
                <w:szCs w:val="20"/>
              </w:rPr>
            </w:pPr>
            <w:r>
              <w:rPr>
                <w:rFonts w:ascii="Arial" w:hAnsi="Arial" w:cs="Arial"/>
                <w:color w:val="123654"/>
                <w:sz w:val="20"/>
                <w:szCs w:val="20"/>
              </w:rPr>
              <w:t xml:space="preserve">Fire </w:t>
            </w:r>
            <w:r>
              <w:rPr>
                <w:rFonts w:ascii="Arial" w:hAnsi="Arial" w:cs="Arial"/>
                <w:color w:val="123654"/>
                <w:sz w:val="20"/>
                <w:szCs w:val="20"/>
              </w:rPr>
              <w:t>w</w:t>
            </w:r>
            <w:r>
              <w:rPr>
                <w:rFonts w:ascii="Arial" w:hAnsi="Arial" w:cs="Arial"/>
                <w:color w:val="123654"/>
                <w:sz w:val="20"/>
                <w:szCs w:val="20"/>
              </w:rPr>
              <w:t xml:space="preserve">eather </w:t>
            </w:r>
            <w:r>
              <w:rPr>
                <w:rFonts w:ascii="Arial" w:hAnsi="Arial" w:cs="Arial"/>
                <w:color w:val="123654"/>
                <w:sz w:val="20"/>
                <w:szCs w:val="20"/>
              </w:rPr>
              <w:t>i</w:t>
            </w:r>
            <w:r>
              <w:rPr>
                <w:rFonts w:ascii="Arial" w:hAnsi="Arial" w:cs="Arial"/>
                <w:color w:val="123654"/>
                <w:sz w:val="20"/>
                <w:szCs w:val="20"/>
              </w:rPr>
              <w:t>ndex</w:t>
            </w:r>
          </w:p>
        </w:tc>
        <w:tc>
          <w:tcPr>
            <w:tcW w:w="2254" w:type="dxa"/>
          </w:tcPr>
          <w:p w14:paraId="131EA0D3" w14:textId="5E8D4D1C" w:rsidR="00727118" w:rsidRDefault="007D22C1" w:rsidP="006C745F">
            <w:pPr>
              <w:pStyle w:val="ListParagraph"/>
              <w:ind w:left="0"/>
              <w:rPr>
                <w:rFonts w:ascii="Arial" w:hAnsi="Arial" w:cs="Arial"/>
                <w:color w:val="123654"/>
                <w:sz w:val="20"/>
                <w:szCs w:val="20"/>
              </w:rPr>
            </w:pPr>
            <w:r>
              <w:rPr>
                <w:rFonts w:ascii="Arial" w:hAnsi="Arial" w:cs="Arial"/>
                <w:color w:val="123654"/>
                <w:sz w:val="20"/>
                <w:szCs w:val="20"/>
              </w:rPr>
              <w:t>N</w:t>
            </w:r>
            <w:r>
              <w:rPr>
                <w:rFonts w:ascii="Arial" w:hAnsi="Arial" w:cs="Arial"/>
                <w:color w:val="123654"/>
                <w:sz w:val="20"/>
                <w:szCs w:val="20"/>
              </w:rPr>
              <w:t>umerical</w:t>
            </w:r>
          </w:p>
        </w:tc>
        <w:tc>
          <w:tcPr>
            <w:tcW w:w="2254" w:type="dxa"/>
          </w:tcPr>
          <w:p w14:paraId="190C8CCE" w14:textId="2D093159" w:rsidR="00727118" w:rsidRDefault="009B1266" w:rsidP="006C745F">
            <w:pPr>
              <w:pStyle w:val="ListParagraph"/>
              <w:ind w:left="0"/>
              <w:rPr>
                <w:rFonts w:ascii="Arial" w:hAnsi="Arial" w:cs="Arial"/>
                <w:color w:val="123654"/>
                <w:sz w:val="20"/>
                <w:szCs w:val="20"/>
              </w:rPr>
            </w:pPr>
            <w:r>
              <w:rPr>
                <w:rFonts w:ascii="Arial" w:hAnsi="Arial" w:cs="Arial"/>
                <w:color w:val="123654"/>
                <w:sz w:val="20"/>
                <w:szCs w:val="20"/>
              </w:rPr>
              <w:t>0 to 31.1</w:t>
            </w:r>
          </w:p>
        </w:tc>
      </w:tr>
      <w:tr w:rsidR="007D22C1" w14:paraId="4967DC20" w14:textId="77777777" w:rsidTr="00DB18A3">
        <w:tc>
          <w:tcPr>
            <w:tcW w:w="2254" w:type="dxa"/>
          </w:tcPr>
          <w:p w14:paraId="7DB1EA38" w14:textId="23BF3AF2" w:rsidR="00727118" w:rsidRDefault="00727118" w:rsidP="006C745F">
            <w:pPr>
              <w:pStyle w:val="ListParagraph"/>
              <w:ind w:left="0"/>
              <w:rPr>
                <w:rFonts w:ascii="Arial" w:hAnsi="Arial" w:cs="Arial"/>
                <w:color w:val="123654"/>
                <w:sz w:val="20"/>
                <w:szCs w:val="20"/>
              </w:rPr>
            </w:pPr>
            <w:r>
              <w:rPr>
                <w:rFonts w:ascii="Arial" w:hAnsi="Arial" w:cs="Arial"/>
                <w:color w:val="123654"/>
                <w:sz w:val="20"/>
                <w:szCs w:val="20"/>
              </w:rPr>
              <w:t>Classes</w:t>
            </w:r>
          </w:p>
        </w:tc>
        <w:tc>
          <w:tcPr>
            <w:tcW w:w="2254" w:type="dxa"/>
          </w:tcPr>
          <w:p w14:paraId="2D736EA4" w14:textId="6426D1CA" w:rsidR="00727118" w:rsidRDefault="00124211" w:rsidP="006C745F">
            <w:pPr>
              <w:pStyle w:val="ListParagraph"/>
              <w:ind w:left="0"/>
              <w:rPr>
                <w:rFonts w:ascii="Arial" w:hAnsi="Arial" w:cs="Arial"/>
                <w:color w:val="123654"/>
                <w:sz w:val="20"/>
                <w:szCs w:val="20"/>
              </w:rPr>
            </w:pPr>
            <w:r>
              <w:rPr>
                <w:rFonts w:ascii="Arial" w:hAnsi="Arial" w:cs="Arial"/>
                <w:color w:val="123654"/>
                <w:sz w:val="20"/>
                <w:szCs w:val="20"/>
              </w:rPr>
              <w:t>Fire or no fire</w:t>
            </w:r>
          </w:p>
        </w:tc>
        <w:tc>
          <w:tcPr>
            <w:tcW w:w="2254" w:type="dxa"/>
          </w:tcPr>
          <w:p w14:paraId="40684CA4" w14:textId="7F20F5D9" w:rsidR="00727118" w:rsidRDefault="007D22C1" w:rsidP="006C745F">
            <w:pPr>
              <w:pStyle w:val="ListParagraph"/>
              <w:ind w:left="0"/>
              <w:rPr>
                <w:rFonts w:ascii="Arial" w:hAnsi="Arial" w:cs="Arial"/>
                <w:color w:val="123654"/>
                <w:sz w:val="20"/>
                <w:szCs w:val="20"/>
              </w:rPr>
            </w:pPr>
            <w:r>
              <w:rPr>
                <w:rFonts w:ascii="Arial" w:hAnsi="Arial" w:cs="Arial"/>
                <w:color w:val="123654"/>
                <w:sz w:val="20"/>
                <w:szCs w:val="20"/>
              </w:rPr>
              <w:t>Categorical</w:t>
            </w:r>
          </w:p>
        </w:tc>
        <w:tc>
          <w:tcPr>
            <w:tcW w:w="2254" w:type="dxa"/>
          </w:tcPr>
          <w:p w14:paraId="7C50F8DB" w14:textId="1962F63A" w:rsidR="00727118" w:rsidRDefault="007D22C1" w:rsidP="006C745F">
            <w:pPr>
              <w:pStyle w:val="ListParagraph"/>
              <w:ind w:left="0"/>
              <w:rPr>
                <w:rFonts w:ascii="Arial" w:hAnsi="Arial" w:cs="Arial"/>
                <w:color w:val="123654"/>
                <w:sz w:val="20"/>
                <w:szCs w:val="20"/>
              </w:rPr>
            </w:pPr>
            <w:r>
              <w:rPr>
                <w:rFonts w:ascii="Arial" w:hAnsi="Arial" w:cs="Arial"/>
                <w:color w:val="123654"/>
                <w:sz w:val="20"/>
                <w:szCs w:val="20"/>
              </w:rPr>
              <w:t>0 or 1</w:t>
            </w:r>
          </w:p>
        </w:tc>
      </w:tr>
    </w:tbl>
    <w:p w14:paraId="3293C646" w14:textId="09F37B3B" w:rsidR="00534A6E" w:rsidRDefault="00545CEE" w:rsidP="006C745F">
      <w:pPr>
        <w:pStyle w:val="ListParagraph"/>
        <w:ind w:left="360"/>
        <w:rPr>
          <w:rFonts w:ascii="Arial" w:hAnsi="Arial" w:cs="Arial"/>
          <w:color w:val="123654"/>
          <w:sz w:val="20"/>
          <w:szCs w:val="20"/>
        </w:rPr>
      </w:pPr>
      <w:r>
        <w:rPr>
          <w:rFonts w:ascii="Arial" w:hAnsi="Arial" w:cs="Arial"/>
          <w:color w:val="123654"/>
          <w:sz w:val="20"/>
          <w:szCs w:val="20"/>
        </w:rPr>
        <w:t xml:space="preserve">Table 1: Features </w:t>
      </w:r>
      <w:r w:rsidR="00A27086">
        <w:rPr>
          <w:rFonts w:ascii="Arial" w:hAnsi="Arial" w:cs="Arial"/>
          <w:color w:val="123654"/>
          <w:sz w:val="20"/>
          <w:szCs w:val="20"/>
        </w:rPr>
        <w:t>with explanations.</w:t>
      </w:r>
    </w:p>
    <w:p w14:paraId="5189634E" w14:textId="77777777" w:rsidR="00936EE1" w:rsidRDefault="00936EE1" w:rsidP="006C745F">
      <w:pPr>
        <w:pStyle w:val="ListParagraph"/>
        <w:ind w:left="360"/>
        <w:rPr>
          <w:rFonts w:ascii="Arial" w:hAnsi="Arial" w:cs="Arial"/>
          <w:color w:val="123654"/>
          <w:sz w:val="20"/>
          <w:szCs w:val="20"/>
        </w:rPr>
      </w:pPr>
    </w:p>
    <w:p w14:paraId="3F62ABB0" w14:textId="77777777" w:rsidR="00936EE1" w:rsidRDefault="00936EE1" w:rsidP="006C745F">
      <w:pPr>
        <w:pStyle w:val="ListParagraph"/>
        <w:ind w:left="360"/>
        <w:rPr>
          <w:rFonts w:ascii="Arial" w:hAnsi="Arial" w:cs="Arial"/>
          <w:color w:val="123654"/>
          <w:sz w:val="20"/>
          <w:szCs w:val="20"/>
        </w:rPr>
      </w:pPr>
    </w:p>
    <w:p w14:paraId="3CA52665" w14:textId="77777777" w:rsidR="004D493C" w:rsidRDefault="004D493C">
      <w:pPr>
        <w:rPr>
          <w:rFonts w:ascii="Arial" w:hAnsi="Arial" w:cs="Arial"/>
          <w:color w:val="123654"/>
          <w:sz w:val="20"/>
          <w:szCs w:val="20"/>
        </w:rPr>
      </w:pPr>
    </w:p>
    <w:p w14:paraId="001658F6" w14:textId="77777777" w:rsidR="004D493C" w:rsidRDefault="004D493C">
      <w:pPr>
        <w:rPr>
          <w:rFonts w:ascii="Arial" w:hAnsi="Arial" w:cs="Arial"/>
          <w:color w:val="123654"/>
          <w:sz w:val="20"/>
          <w:szCs w:val="20"/>
        </w:rPr>
      </w:pPr>
    </w:p>
    <w:p w14:paraId="7B662AE4" w14:textId="77777777" w:rsidR="004D493C" w:rsidRDefault="004E0D4F">
      <w:pPr>
        <w:rPr>
          <w:rFonts w:ascii="Arial" w:hAnsi="Arial" w:cs="Arial"/>
          <w:color w:val="123654"/>
          <w:sz w:val="20"/>
          <w:szCs w:val="20"/>
        </w:rPr>
      </w:pPr>
      <w:r>
        <w:rPr>
          <w:rFonts w:ascii="Arial" w:hAnsi="Arial" w:cs="Arial"/>
          <w:noProof/>
          <w:color w:val="123654"/>
          <w:sz w:val="20"/>
          <w:szCs w:val="20"/>
          <w14:ligatures w14:val="standardContextual"/>
        </w:rPr>
        <w:lastRenderedPageBreak/>
        <w:drawing>
          <wp:anchor distT="0" distB="0" distL="114300" distR="114300" simplePos="0" relativeHeight="251658240" behindDoc="0" locked="0" layoutInCell="1" allowOverlap="1" wp14:anchorId="66D92406" wp14:editId="32C922DB">
            <wp:simplePos x="0" y="0"/>
            <wp:positionH relativeFrom="column">
              <wp:posOffset>5319395</wp:posOffset>
            </wp:positionH>
            <wp:positionV relativeFrom="paragraph">
              <wp:posOffset>5715</wp:posOffset>
            </wp:positionV>
            <wp:extent cx="838200" cy="1808973"/>
            <wp:effectExtent l="0" t="0" r="0" b="1270"/>
            <wp:wrapNone/>
            <wp:docPr id="992778768" name="Picture 2" descr="A picture containing text, screensho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778768" name="Picture 2" descr="A picture containing text, screenshot, numb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18089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color w:val="123654"/>
          <w:sz w:val="20"/>
          <w:szCs w:val="20"/>
          <w14:ligatures w14:val="standardContextual"/>
        </w:rPr>
        <w:drawing>
          <wp:inline distT="0" distB="0" distL="0" distR="0" wp14:anchorId="2668A01E" wp14:editId="044A4530">
            <wp:extent cx="5731510" cy="1807210"/>
            <wp:effectExtent l="0" t="0" r="2540" b="2540"/>
            <wp:docPr id="2004704150" name="Picture 1" descr="A picture containing tex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704150" name="Picture 1" descr="A picture containing text, screensho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AA62C" w14:textId="77777777" w:rsidR="00936EE1" w:rsidRDefault="004D493C" w:rsidP="003320B7">
      <w:r>
        <w:t xml:space="preserve">Figure 1: </w:t>
      </w:r>
      <w:r w:rsidR="007F7C0D">
        <w:t>Snippet of the structure of the data</w:t>
      </w:r>
      <w:r w:rsidR="00936EE1" w:rsidRPr="00936EE1">
        <w:t xml:space="preserve"> </w:t>
      </w:r>
    </w:p>
    <w:p w14:paraId="2172A684" w14:textId="70E7B6BA" w:rsidR="00936EE1" w:rsidRDefault="00936EE1" w:rsidP="00936EE1">
      <w:pPr>
        <w:pStyle w:val="Heading1"/>
      </w:pPr>
      <w:bookmarkStart w:id="4" w:name="_Toc135383304"/>
      <w:r>
        <w:t>Exploring the data</w:t>
      </w:r>
      <w:bookmarkEnd w:id="4"/>
    </w:p>
    <w:p w14:paraId="466ACF93" w14:textId="3D5A2E47" w:rsidR="00936EE1" w:rsidRDefault="00936EE1" w:rsidP="00936EE1">
      <w:pPr>
        <w:pStyle w:val="ListParagraph"/>
        <w:ind w:left="360"/>
        <w:rPr>
          <w:rFonts w:ascii="Arial" w:hAnsi="Arial" w:cs="Arial"/>
          <w:color w:val="123654"/>
          <w:sz w:val="20"/>
          <w:szCs w:val="20"/>
        </w:rPr>
      </w:pPr>
    </w:p>
    <w:p w14:paraId="5D7F43E9" w14:textId="452E8665" w:rsidR="00E66E9F" w:rsidRDefault="003320B7" w:rsidP="00E66E9F">
      <w:pPr>
        <w:pStyle w:val="Heading2"/>
      </w:pPr>
      <w:bookmarkStart w:id="5" w:name="_Toc135383305"/>
      <w:r>
        <w:rPr>
          <w:rFonts w:ascii="Arial" w:hAnsi="Arial" w:cs="Arial"/>
          <w:noProof/>
          <w:color w:val="123654"/>
          <w:sz w:val="20"/>
          <w:szCs w:val="20"/>
          <w14:ligatures w14:val="standardContextual"/>
        </w:rPr>
        <w:drawing>
          <wp:anchor distT="0" distB="0" distL="114300" distR="114300" simplePos="0" relativeHeight="251660288" behindDoc="1" locked="0" layoutInCell="1" allowOverlap="1" wp14:anchorId="6AC35968" wp14:editId="3D77141E">
            <wp:simplePos x="0" y="0"/>
            <wp:positionH relativeFrom="column">
              <wp:posOffset>2871470</wp:posOffset>
            </wp:positionH>
            <wp:positionV relativeFrom="paragraph">
              <wp:posOffset>222885</wp:posOffset>
            </wp:positionV>
            <wp:extent cx="2846070" cy="2419350"/>
            <wp:effectExtent l="0" t="0" r="0" b="0"/>
            <wp:wrapTight wrapText="bothSides">
              <wp:wrapPolygon edited="0">
                <wp:start x="0" y="0"/>
                <wp:lineTo x="0" y="21430"/>
                <wp:lineTo x="21398" y="21430"/>
                <wp:lineTo x="21398" y="0"/>
                <wp:lineTo x="0" y="0"/>
              </wp:wrapPolygon>
            </wp:wrapTight>
            <wp:docPr id="148609545" name="Picture 4" descr="A graph with red and blue dot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09545" name="Picture 4" descr="A graph with red and blue dots&#10;&#10;Description automatically generated with low confidenc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607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6E9F">
        <w:t>Scatter plots</w:t>
      </w:r>
      <w:bookmarkEnd w:id="5"/>
    </w:p>
    <w:p w14:paraId="4DE294E8" w14:textId="15D78CCB" w:rsidR="00E66E9F" w:rsidRPr="003320B7" w:rsidRDefault="00E66E9F">
      <w:pPr>
        <w:rPr>
          <w:rFonts w:ascii="Arial" w:hAnsi="Arial" w:cs="Arial"/>
          <w:color w:val="123654"/>
          <w:sz w:val="20"/>
          <w:szCs w:val="20"/>
          <w:lang w:val="fr-BE"/>
        </w:rPr>
      </w:pPr>
      <w:r>
        <w:rPr>
          <w:rFonts w:ascii="Arial" w:hAnsi="Arial" w:cs="Arial"/>
          <w:noProof/>
          <w:color w:val="123654"/>
          <w:sz w:val="20"/>
          <w:szCs w:val="20"/>
          <w14:ligatures w14:val="standardContextual"/>
        </w:rPr>
        <w:drawing>
          <wp:anchor distT="0" distB="0" distL="114300" distR="114300" simplePos="0" relativeHeight="251659264" behindDoc="1" locked="0" layoutInCell="1" allowOverlap="1" wp14:anchorId="3CC495FD" wp14:editId="69311C46">
            <wp:simplePos x="0" y="0"/>
            <wp:positionH relativeFrom="margin">
              <wp:align>left</wp:align>
            </wp:positionH>
            <wp:positionV relativeFrom="paragraph">
              <wp:posOffset>635</wp:posOffset>
            </wp:positionV>
            <wp:extent cx="2872436" cy="2419263"/>
            <wp:effectExtent l="0" t="0" r="4445" b="635"/>
            <wp:wrapTight wrapText="bothSides">
              <wp:wrapPolygon edited="0">
                <wp:start x="0" y="0"/>
                <wp:lineTo x="0" y="21436"/>
                <wp:lineTo x="21490" y="21436"/>
                <wp:lineTo x="21490" y="0"/>
                <wp:lineTo x="0" y="0"/>
              </wp:wrapPolygon>
            </wp:wrapTight>
            <wp:docPr id="496780472" name="Picture 3" descr="A picture containing text, screenshot, plo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780472" name="Picture 3" descr="A picture containing text, screenshot, plot, line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436" cy="24192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20B7" w:rsidRPr="003320B7">
        <w:rPr>
          <w:rFonts w:ascii="Arial" w:hAnsi="Arial" w:cs="Arial"/>
          <w:color w:val="123654"/>
          <w:sz w:val="20"/>
          <w:szCs w:val="20"/>
          <w:lang w:val="fr-BE"/>
        </w:rPr>
        <w:t xml:space="preserve">Figure </w:t>
      </w:r>
      <w:proofErr w:type="gramStart"/>
      <w:r w:rsidR="003320B7" w:rsidRPr="003320B7">
        <w:rPr>
          <w:rFonts w:ascii="Arial" w:hAnsi="Arial" w:cs="Arial"/>
          <w:color w:val="123654"/>
          <w:sz w:val="20"/>
          <w:szCs w:val="20"/>
          <w:lang w:val="fr-BE"/>
        </w:rPr>
        <w:t>2:</w:t>
      </w:r>
      <w:proofErr w:type="gramEnd"/>
      <w:r w:rsidR="003320B7" w:rsidRPr="003320B7">
        <w:rPr>
          <w:rFonts w:ascii="Arial" w:hAnsi="Arial" w:cs="Arial"/>
          <w:color w:val="123654"/>
          <w:sz w:val="20"/>
          <w:szCs w:val="20"/>
          <w:lang w:val="fr-BE"/>
        </w:rPr>
        <w:t xml:space="preserve"> FFMC – ISI </w:t>
      </w:r>
      <w:proofErr w:type="spellStart"/>
      <w:r w:rsidR="003320B7" w:rsidRPr="003320B7">
        <w:rPr>
          <w:rFonts w:ascii="Arial" w:hAnsi="Arial" w:cs="Arial"/>
          <w:color w:val="123654"/>
          <w:sz w:val="20"/>
          <w:szCs w:val="20"/>
          <w:lang w:val="fr-BE"/>
        </w:rPr>
        <w:t>scatter</w:t>
      </w:r>
      <w:proofErr w:type="spellEnd"/>
      <w:r w:rsidR="003320B7" w:rsidRPr="003320B7">
        <w:rPr>
          <w:rFonts w:ascii="Arial" w:hAnsi="Arial" w:cs="Arial"/>
          <w:color w:val="123654"/>
          <w:sz w:val="20"/>
          <w:szCs w:val="20"/>
          <w:lang w:val="fr-BE"/>
        </w:rPr>
        <w:t xml:space="preserve"> plot  </w:t>
      </w:r>
      <w:r w:rsidR="003320B7">
        <w:rPr>
          <w:rFonts w:ascii="Arial" w:hAnsi="Arial" w:cs="Arial"/>
          <w:color w:val="123654"/>
          <w:sz w:val="20"/>
          <w:szCs w:val="20"/>
          <w:lang w:val="fr-BE"/>
        </w:rPr>
        <w:t xml:space="preserve">                           Figure 3 : FWI – ISI </w:t>
      </w:r>
      <w:proofErr w:type="spellStart"/>
      <w:r w:rsidR="003320B7">
        <w:rPr>
          <w:rFonts w:ascii="Arial" w:hAnsi="Arial" w:cs="Arial"/>
          <w:color w:val="123654"/>
          <w:sz w:val="20"/>
          <w:szCs w:val="20"/>
          <w:lang w:val="fr-BE"/>
        </w:rPr>
        <w:t>scatter</w:t>
      </w:r>
      <w:proofErr w:type="spellEnd"/>
      <w:r w:rsidR="003320B7">
        <w:rPr>
          <w:rFonts w:ascii="Arial" w:hAnsi="Arial" w:cs="Arial"/>
          <w:color w:val="123654"/>
          <w:sz w:val="20"/>
          <w:szCs w:val="20"/>
          <w:lang w:val="fr-BE"/>
        </w:rPr>
        <w:t xml:space="preserve"> plot   </w:t>
      </w:r>
      <w:r w:rsidR="003320B7" w:rsidRPr="003320B7">
        <w:rPr>
          <w:rFonts w:ascii="Arial" w:hAnsi="Arial" w:cs="Arial"/>
          <w:color w:val="123654"/>
          <w:sz w:val="20"/>
          <w:szCs w:val="20"/>
          <w:lang w:val="fr-BE"/>
        </w:rPr>
        <w:t xml:space="preserve">                              </w:t>
      </w:r>
    </w:p>
    <w:p w14:paraId="579B395B" w14:textId="09410CE9" w:rsidR="00A968B1" w:rsidRPr="003320B7" w:rsidRDefault="00A968B1">
      <w:pPr>
        <w:rPr>
          <w:rFonts w:ascii="Arial" w:hAnsi="Arial" w:cs="Arial"/>
          <w:color w:val="123654"/>
          <w:sz w:val="20"/>
          <w:szCs w:val="20"/>
          <w:lang w:val="fr-BE"/>
        </w:rPr>
      </w:pPr>
    </w:p>
    <w:p w14:paraId="26B7BECC" w14:textId="66999E4B" w:rsidR="006D7552" w:rsidRDefault="00F133D6">
      <w:pPr>
        <w:rPr>
          <w:rFonts w:ascii="Arial" w:hAnsi="Arial" w:cs="Arial"/>
          <w:color w:val="123654"/>
          <w:sz w:val="20"/>
          <w:szCs w:val="20"/>
          <w:lang w:val="en-GB"/>
        </w:rPr>
      </w:pPr>
      <w:r w:rsidRPr="00F133D6">
        <w:rPr>
          <w:rFonts w:ascii="Arial" w:hAnsi="Arial" w:cs="Arial"/>
          <w:color w:val="123654"/>
          <w:sz w:val="20"/>
          <w:szCs w:val="20"/>
          <w:lang w:val="en-GB"/>
        </w:rPr>
        <w:t>The first scatter p</w:t>
      </w:r>
      <w:r>
        <w:rPr>
          <w:rFonts w:ascii="Arial" w:hAnsi="Arial" w:cs="Arial"/>
          <w:color w:val="123654"/>
          <w:sz w:val="20"/>
          <w:szCs w:val="20"/>
          <w:lang w:val="en-GB"/>
        </w:rPr>
        <w:t xml:space="preserve">lot I decided to analyse is the </w:t>
      </w:r>
      <w:r w:rsidR="00C64678">
        <w:rPr>
          <w:rFonts w:ascii="Arial" w:hAnsi="Arial" w:cs="Arial"/>
          <w:color w:val="123654"/>
          <w:sz w:val="20"/>
          <w:szCs w:val="20"/>
          <w:lang w:val="en-GB"/>
        </w:rPr>
        <w:t>fine fuel moisture code and initial spread index</w:t>
      </w:r>
      <w:r w:rsidR="00AA0029">
        <w:rPr>
          <w:rFonts w:ascii="Arial" w:hAnsi="Arial" w:cs="Arial"/>
          <w:color w:val="123654"/>
          <w:sz w:val="20"/>
          <w:szCs w:val="20"/>
          <w:lang w:val="en-GB"/>
        </w:rPr>
        <w:t xml:space="preserve">. The graph </w:t>
      </w:r>
      <w:r w:rsidR="00B207AD">
        <w:rPr>
          <w:rFonts w:ascii="Arial" w:hAnsi="Arial" w:cs="Arial"/>
          <w:color w:val="123654"/>
          <w:sz w:val="20"/>
          <w:szCs w:val="20"/>
          <w:lang w:val="en-GB"/>
        </w:rPr>
        <w:t>shows</w:t>
      </w:r>
      <w:r w:rsidR="00C870E4">
        <w:rPr>
          <w:rFonts w:ascii="Arial" w:hAnsi="Arial" w:cs="Arial"/>
          <w:color w:val="123654"/>
          <w:sz w:val="20"/>
          <w:szCs w:val="20"/>
          <w:lang w:val="en-GB"/>
        </w:rPr>
        <w:t xml:space="preserve"> an exponential relationship between the two variables</w:t>
      </w:r>
      <w:r w:rsidR="00BD7284">
        <w:rPr>
          <w:rFonts w:ascii="Arial" w:hAnsi="Arial" w:cs="Arial"/>
          <w:color w:val="123654"/>
          <w:sz w:val="20"/>
          <w:szCs w:val="20"/>
          <w:lang w:val="en-GB"/>
        </w:rPr>
        <w:t xml:space="preserve"> see figure 2</w:t>
      </w:r>
      <w:r w:rsidR="00C870E4">
        <w:rPr>
          <w:rFonts w:ascii="Arial" w:hAnsi="Arial" w:cs="Arial"/>
          <w:color w:val="123654"/>
          <w:sz w:val="20"/>
          <w:szCs w:val="20"/>
          <w:lang w:val="en-GB"/>
        </w:rPr>
        <w:t>. Further</w:t>
      </w:r>
      <w:r w:rsidR="00B207AD">
        <w:rPr>
          <w:rFonts w:ascii="Arial" w:hAnsi="Arial" w:cs="Arial"/>
          <w:color w:val="123654"/>
          <w:sz w:val="20"/>
          <w:szCs w:val="20"/>
          <w:lang w:val="en-GB"/>
        </w:rPr>
        <w:t xml:space="preserve">more, the class separability is clearly seen. </w:t>
      </w:r>
      <w:r w:rsidR="008231F6">
        <w:rPr>
          <w:rFonts w:ascii="Arial" w:hAnsi="Arial" w:cs="Arial"/>
          <w:color w:val="123654"/>
          <w:sz w:val="20"/>
          <w:szCs w:val="20"/>
          <w:lang w:val="en-GB"/>
        </w:rPr>
        <w:t xml:space="preserve">The no fire incidents have a mostly linear relationship </w:t>
      </w:r>
      <w:r w:rsidR="00A164E4">
        <w:rPr>
          <w:rFonts w:ascii="Arial" w:hAnsi="Arial" w:cs="Arial"/>
          <w:color w:val="123654"/>
          <w:sz w:val="20"/>
          <w:szCs w:val="20"/>
          <w:lang w:val="en-GB"/>
        </w:rPr>
        <w:t xml:space="preserve">with a </w:t>
      </w:r>
      <w:r w:rsidR="00F15CC1">
        <w:rPr>
          <w:rFonts w:ascii="Arial" w:hAnsi="Arial" w:cs="Arial"/>
          <w:color w:val="123654"/>
          <w:sz w:val="20"/>
          <w:szCs w:val="20"/>
          <w:lang w:val="en-GB"/>
        </w:rPr>
        <w:t>slightly positive slope. The fire incidents clea</w:t>
      </w:r>
      <w:r w:rsidR="00720528">
        <w:rPr>
          <w:rFonts w:ascii="Arial" w:hAnsi="Arial" w:cs="Arial"/>
          <w:color w:val="123654"/>
          <w:sz w:val="20"/>
          <w:szCs w:val="20"/>
          <w:lang w:val="en-GB"/>
        </w:rPr>
        <w:t xml:space="preserve">rly have a steeper slope. </w:t>
      </w:r>
      <w:r w:rsidR="00D40F1A">
        <w:rPr>
          <w:rFonts w:ascii="Arial" w:hAnsi="Arial" w:cs="Arial"/>
          <w:color w:val="123654"/>
          <w:sz w:val="20"/>
          <w:szCs w:val="20"/>
          <w:lang w:val="en-GB"/>
        </w:rPr>
        <w:t xml:space="preserve">This shows a </w:t>
      </w:r>
      <w:r w:rsidR="00BD7284">
        <w:rPr>
          <w:rFonts w:ascii="Arial" w:hAnsi="Arial" w:cs="Arial"/>
          <w:color w:val="123654"/>
          <w:sz w:val="20"/>
          <w:szCs w:val="20"/>
          <w:lang w:val="en-GB"/>
        </w:rPr>
        <w:t>relatively stronger association between the two variables.</w:t>
      </w:r>
      <w:r w:rsidR="00A164E4">
        <w:rPr>
          <w:rFonts w:ascii="Arial" w:hAnsi="Arial" w:cs="Arial"/>
          <w:color w:val="123654"/>
          <w:sz w:val="20"/>
          <w:szCs w:val="20"/>
          <w:lang w:val="en-GB"/>
        </w:rPr>
        <w:t xml:space="preserve"> </w:t>
      </w:r>
      <w:r w:rsidR="00C315A6">
        <w:rPr>
          <w:rFonts w:ascii="Arial" w:hAnsi="Arial" w:cs="Arial"/>
          <w:color w:val="123654"/>
          <w:sz w:val="20"/>
          <w:szCs w:val="20"/>
          <w:lang w:val="en-GB"/>
        </w:rPr>
        <w:t xml:space="preserve">The second scatterplot </w:t>
      </w:r>
      <w:r w:rsidR="009B05E4">
        <w:rPr>
          <w:rFonts w:ascii="Arial" w:hAnsi="Arial" w:cs="Arial"/>
          <w:color w:val="123654"/>
          <w:sz w:val="20"/>
          <w:szCs w:val="20"/>
          <w:lang w:val="en-GB"/>
        </w:rPr>
        <w:t xml:space="preserve">(see figure 2) has a linear relationship. </w:t>
      </w:r>
      <w:r w:rsidR="00294EE6">
        <w:rPr>
          <w:rFonts w:ascii="Arial" w:hAnsi="Arial" w:cs="Arial"/>
          <w:color w:val="123654"/>
          <w:sz w:val="20"/>
          <w:szCs w:val="20"/>
          <w:lang w:val="en-GB"/>
        </w:rPr>
        <w:t xml:space="preserve">The graph is interesting </w:t>
      </w:r>
      <w:r w:rsidR="00F56498">
        <w:rPr>
          <w:rFonts w:ascii="Arial" w:hAnsi="Arial" w:cs="Arial"/>
          <w:color w:val="123654"/>
          <w:sz w:val="20"/>
          <w:szCs w:val="20"/>
          <w:lang w:val="en-GB"/>
        </w:rPr>
        <w:t>because of the class distribution. The non-fire events are clustered together in the lower left corner</w:t>
      </w:r>
      <w:r w:rsidR="00076DC0">
        <w:rPr>
          <w:rFonts w:ascii="Arial" w:hAnsi="Arial" w:cs="Arial"/>
          <w:color w:val="123654"/>
          <w:sz w:val="20"/>
          <w:szCs w:val="20"/>
          <w:lang w:val="en-GB"/>
        </w:rPr>
        <w:t xml:space="preserve"> while the fire incidents mostly have higher values.</w:t>
      </w:r>
    </w:p>
    <w:p w14:paraId="528165E1" w14:textId="77777777" w:rsidR="00B03091" w:rsidRDefault="00B03091">
      <w:pPr>
        <w:rPr>
          <w:rFonts w:ascii="Arial" w:hAnsi="Arial" w:cs="Arial"/>
          <w:color w:val="123654"/>
          <w:sz w:val="20"/>
          <w:szCs w:val="20"/>
          <w:lang w:val="en-GB"/>
        </w:rPr>
      </w:pPr>
    </w:p>
    <w:p w14:paraId="0EE537A1" w14:textId="24E4027D" w:rsidR="00B03091" w:rsidRDefault="00B03091" w:rsidP="00B03091">
      <w:pPr>
        <w:pStyle w:val="Heading2"/>
        <w:rPr>
          <w:lang w:val="en-GB"/>
        </w:rPr>
      </w:pPr>
      <w:r>
        <w:rPr>
          <w:lang w:val="en-GB"/>
        </w:rPr>
        <w:t>Histogram</w:t>
      </w:r>
    </w:p>
    <w:p w14:paraId="6E1DDCAA" w14:textId="5129C8EF" w:rsidR="00B03091" w:rsidRDefault="00B03091">
      <w:pPr>
        <w:rPr>
          <w:rFonts w:ascii="Arial" w:hAnsi="Arial" w:cs="Arial"/>
          <w:color w:val="123654"/>
          <w:sz w:val="20"/>
          <w:szCs w:val="20"/>
          <w:lang w:val="en-GB"/>
        </w:rPr>
      </w:pPr>
    </w:p>
    <w:p w14:paraId="536C9B33" w14:textId="4A56DDE7" w:rsidR="00B03091" w:rsidRDefault="00B03091" w:rsidP="00B03091">
      <w:pPr>
        <w:pStyle w:val="Heading2"/>
        <w:rPr>
          <w:lang w:val="en-GB"/>
        </w:rPr>
      </w:pPr>
      <w:r>
        <w:rPr>
          <w:lang w:val="en-GB"/>
        </w:rPr>
        <w:lastRenderedPageBreak/>
        <w:t>Distributions</w:t>
      </w:r>
    </w:p>
    <w:p w14:paraId="419FBDCD" w14:textId="266FFE81" w:rsidR="00B03091" w:rsidRPr="00F133D6" w:rsidRDefault="00316140">
      <w:pPr>
        <w:rPr>
          <w:rFonts w:ascii="Arial" w:hAnsi="Arial" w:cs="Arial"/>
          <w:color w:val="123654"/>
          <w:sz w:val="20"/>
          <w:szCs w:val="20"/>
          <w:lang w:val="en-GB"/>
        </w:rPr>
      </w:pPr>
      <w:r>
        <w:rPr>
          <w:noProof/>
          <w:lang w:val="en-GB"/>
          <w14:ligatures w14:val="standardContextual"/>
        </w:rPr>
        <w:drawing>
          <wp:anchor distT="0" distB="0" distL="114300" distR="114300" simplePos="0" relativeHeight="251661312" behindDoc="1" locked="0" layoutInCell="1" allowOverlap="1" wp14:anchorId="1F82B7F3" wp14:editId="45C75EEB">
            <wp:simplePos x="0" y="0"/>
            <wp:positionH relativeFrom="margin">
              <wp:posOffset>2722880</wp:posOffset>
            </wp:positionH>
            <wp:positionV relativeFrom="paragraph">
              <wp:posOffset>126365</wp:posOffset>
            </wp:positionV>
            <wp:extent cx="2708275" cy="2314575"/>
            <wp:effectExtent l="0" t="0" r="0" b="9525"/>
            <wp:wrapTight wrapText="bothSides">
              <wp:wrapPolygon edited="0">
                <wp:start x="0" y="0"/>
                <wp:lineTo x="0" y="21511"/>
                <wp:lineTo x="21423" y="21511"/>
                <wp:lineTo x="21423" y="0"/>
                <wp:lineTo x="0" y="0"/>
              </wp:wrapPolygon>
            </wp:wrapTight>
            <wp:docPr id="1642972679" name="Picture 6" descr="A picture containing text, plot, diagram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972679" name="Picture 6" descr="A picture containing text, plot, diagram, line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827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GB"/>
          <w14:ligatures w14:val="standardContextual"/>
        </w:rPr>
        <w:drawing>
          <wp:anchor distT="0" distB="0" distL="114300" distR="114300" simplePos="0" relativeHeight="251662336" behindDoc="1" locked="0" layoutInCell="1" allowOverlap="1" wp14:anchorId="6DC30DF4" wp14:editId="2A593754">
            <wp:simplePos x="0" y="0"/>
            <wp:positionH relativeFrom="margin">
              <wp:align>left</wp:align>
            </wp:positionH>
            <wp:positionV relativeFrom="paragraph">
              <wp:posOffset>172720</wp:posOffset>
            </wp:positionV>
            <wp:extent cx="2652395" cy="2299335"/>
            <wp:effectExtent l="0" t="0" r="0" b="5715"/>
            <wp:wrapTight wrapText="bothSides">
              <wp:wrapPolygon edited="0">
                <wp:start x="0" y="0"/>
                <wp:lineTo x="0" y="21475"/>
                <wp:lineTo x="21409" y="21475"/>
                <wp:lineTo x="21409" y="0"/>
                <wp:lineTo x="0" y="0"/>
              </wp:wrapPolygon>
            </wp:wrapTight>
            <wp:docPr id="1776893613" name="Picture 5" descr="A graph with red and blue line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893613" name="Picture 5" descr="A graph with red and blue lines&#10;&#10;Description automatically generated with low confidenc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2395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36D9AE" w14:textId="77777777" w:rsidR="00605AA8" w:rsidRDefault="00605AA8">
      <w:pPr>
        <w:rPr>
          <w:lang w:val="fr-BE"/>
        </w:rPr>
      </w:pPr>
      <w:r w:rsidRPr="00605AA8">
        <w:rPr>
          <w:lang w:val="fr-BE"/>
        </w:rPr>
        <w:t xml:space="preserve">Figure </w:t>
      </w:r>
      <w:proofErr w:type="gramStart"/>
      <w:r w:rsidRPr="00605AA8">
        <w:rPr>
          <w:lang w:val="fr-BE"/>
        </w:rPr>
        <w:t>6:</w:t>
      </w:r>
      <w:proofErr w:type="gramEnd"/>
      <w:r w:rsidRPr="00605AA8">
        <w:rPr>
          <w:lang w:val="fr-BE"/>
        </w:rPr>
        <w:t xml:space="preserve"> FFMC distribution                                      Figure 7: BUI di</w:t>
      </w:r>
      <w:r>
        <w:rPr>
          <w:lang w:val="fr-BE"/>
        </w:rPr>
        <w:t>stribution</w:t>
      </w:r>
    </w:p>
    <w:p w14:paraId="48C37FD3" w14:textId="77B0BC5B" w:rsidR="003320B7" w:rsidRPr="00605AA8" w:rsidRDefault="003320B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fr-BE"/>
        </w:rPr>
      </w:pPr>
      <w:r w:rsidRPr="00605AA8">
        <w:rPr>
          <w:lang w:val="fr-BE"/>
        </w:rPr>
        <w:br w:type="page"/>
      </w:r>
    </w:p>
    <w:p w14:paraId="4E48E3D8" w14:textId="1F98ECDC" w:rsidR="00B1536A" w:rsidRPr="00F761CD" w:rsidRDefault="00A968B1" w:rsidP="00297F65">
      <w:pPr>
        <w:pStyle w:val="Heading1"/>
        <w:rPr>
          <w:lang w:val="en-GB"/>
        </w:rPr>
      </w:pPr>
      <w:bookmarkStart w:id="6" w:name="_Toc135383306"/>
      <w:r w:rsidRPr="00F761CD">
        <w:rPr>
          <w:lang w:val="en-GB"/>
        </w:rPr>
        <w:lastRenderedPageBreak/>
        <w:t>References</w:t>
      </w:r>
      <w:bookmarkEnd w:id="6"/>
    </w:p>
    <w:p w14:paraId="396D84DF" w14:textId="77777777" w:rsidR="00936EE1" w:rsidRDefault="00936EE1" w:rsidP="006C745F">
      <w:pPr>
        <w:pStyle w:val="ListParagraph"/>
        <w:ind w:left="360"/>
      </w:pPr>
    </w:p>
    <w:p w14:paraId="136E88AE" w14:textId="2471B65B" w:rsidR="00A968B1" w:rsidRDefault="006959D9" w:rsidP="006C745F">
      <w:pPr>
        <w:pStyle w:val="ListParagraph"/>
        <w:ind w:left="360"/>
      </w:pPr>
      <w:hyperlink r:id="rId16" w:history="1">
        <w:r>
          <w:rPr>
            <w:rStyle w:val="Hyperlink"/>
          </w:rPr>
          <w:t>(PDF) Predicting Forest Fire in Algeria Using Data Mining Techniques: Case Study of the Decision Tree Algorithm (researchgate.net)</w:t>
        </w:r>
      </w:hyperlink>
    </w:p>
    <w:p w14:paraId="671CE961" w14:textId="755DD570" w:rsidR="006959D9" w:rsidRPr="006959D9" w:rsidRDefault="006959D9" w:rsidP="006C745F">
      <w:pPr>
        <w:pStyle w:val="ListParagraph"/>
        <w:ind w:left="360"/>
        <w:rPr>
          <w:lang w:val="en-GB"/>
        </w:rPr>
      </w:pPr>
      <w:hyperlink r:id="rId17" w:history="1">
        <w:r>
          <w:rPr>
            <w:rStyle w:val="Hyperlink"/>
          </w:rPr>
          <w:t>UCI Machine Learning Repository: Algerian Forest Fires Dataset Data Set</w:t>
        </w:r>
      </w:hyperlink>
    </w:p>
    <w:sectPr w:rsidR="006959D9" w:rsidRPr="006959D9">
      <w:foot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70E122" w14:textId="77777777" w:rsidR="00383927" w:rsidRDefault="00383927" w:rsidP="00194BED">
      <w:pPr>
        <w:spacing w:after="0" w:line="240" w:lineRule="auto"/>
      </w:pPr>
      <w:r>
        <w:separator/>
      </w:r>
    </w:p>
  </w:endnote>
  <w:endnote w:type="continuationSeparator" w:id="0">
    <w:p w14:paraId="54E6EC1F" w14:textId="77777777" w:rsidR="00383927" w:rsidRDefault="00383927" w:rsidP="00194BED">
      <w:pPr>
        <w:spacing w:after="0" w:line="240" w:lineRule="auto"/>
      </w:pPr>
      <w:r>
        <w:continuationSeparator/>
      </w:r>
    </w:p>
  </w:endnote>
  <w:endnote w:type="continuationNotice" w:id="1">
    <w:p w14:paraId="42BD0706" w14:textId="77777777" w:rsidR="00383927" w:rsidRDefault="0038392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63481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E5A71F" w14:textId="5EC892C5" w:rsidR="00194BED" w:rsidRDefault="00194BE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DCDFCA0" w14:textId="77777777" w:rsidR="00194BED" w:rsidRDefault="00194B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BF0EAB" w14:textId="77777777" w:rsidR="00383927" w:rsidRDefault="00383927" w:rsidP="00194BED">
      <w:pPr>
        <w:spacing w:after="0" w:line="240" w:lineRule="auto"/>
      </w:pPr>
      <w:r>
        <w:separator/>
      </w:r>
    </w:p>
  </w:footnote>
  <w:footnote w:type="continuationSeparator" w:id="0">
    <w:p w14:paraId="143A9066" w14:textId="77777777" w:rsidR="00383927" w:rsidRDefault="00383927" w:rsidP="00194BED">
      <w:pPr>
        <w:spacing w:after="0" w:line="240" w:lineRule="auto"/>
      </w:pPr>
      <w:r>
        <w:continuationSeparator/>
      </w:r>
    </w:p>
  </w:footnote>
  <w:footnote w:type="continuationNotice" w:id="1">
    <w:p w14:paraId="297D74E6" w14:textId="77777777" w:rsidR="00383927" w:rsidRDefault="0038392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56A65"/>
    <w:multiLevelType w:val="hybridMultilevel"/>
    <w:tmpl w:val="F634B89A"/>
    <w:lvl w:ilvl="0" w:tplc="1000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5D28246E"/>
    <w:multiLevelType w:val="hybridMultilevel"/>
    <w:tmpl w:val="CB922B9E"/>
    <w:lvl w:ilvl="0" w:tplc="1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51259934">
    <w:abstractNumId w:val="0"/>
  </w:num>
  <w:num w:numId="2" w16cid:durableId="1842087241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lice Destrait">
    <w15:presenceInfo w15:providerId="Windows Live" w15:userId="6e2baf648aaa151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MxNzMyMjMyMDIzNrVQ0lEKTi0uzszPAykwrQUA9HaaPCwAAAA="/>
  </w:docVars>
  <w:rsids>
    <w:rsidRoot w:val="000B0723"/>
    <w:rsid w:val="0000022F"/>
    <w:rsid w:val="00020002"/>
    <w:rsid w:val="00046BA9"/>
    <w:rsid w:val="00063B87"/>
    <w:rsid w:val="000760AE"/>
    <w:rsid w:val="00076237"/>
    <w:rsid w:val="00076D81"/>
    <w:rsid w:val="00076DC0"/>
    <w:rsid w:val="00083B50"/>
    <w:rsid w:val="00086D40"/>
    <w:rsid w:val="000932D8"/>
    <w:rsid w:val="00093C0C"/>
    <w:rsid w:val="000A0454"/>
    <w:rsid w:val="000A5F13"/>
    <w:rsid w:val="000B0723"/>
    <w:rsid w:val="000B721A"/>
    <w:rsid w:val="000B7A02"/>
    <w:rsid w:val="000D20DB"/>
    <w:rsid w:val="000D6D93"/>
    <w:rsid w:val="00123C37"/>
    <w:rsid w:val="00124211"/>
    <w:rsid w:val="00142AFA"/>
    <w:rsid w:val="00146EA5"/>
    <w:rsid w:val="00151658"/>
    <w:rsid w:val="00174A26"/>
    <w:rsid w:val="00175A8E"/>
    <w:rsid w:val="001842CE"/>
    <w:rsid w:val="00194BED"/>
    <w:rsid w:val="001A2783"/>
    <w:rsid w:val="001B3645"/>
    <w:rsid w:val="001C6606"/>
    <w:rsid w:val="001F0D52"/>
    <w:rsid w:val="0024140C"/>
    <w:rsid w:val="002738C0"/>
    <w:rsid w:val="0027743B"/>
    <w:rsid w:val="00283D36"/>
    <w:rsid w:val="00294EE6"/>
    <w:rsid w:val="00297F65"/>
    <w:rsid w:val="002A19CB"/>
    <w:rsid w:val="002C68F9"/>
    <w:rsid w:val="002C796A"/>
    <w:rsid w:val="00316140"/>
    <w:rsid w:val="00316D0E"/>
    <w:rsid w:val="00322155"/>
    <w:rsid w:val="00330A7A"/>
    <w:rsid w:val="003320B7"/>
    <w:rsid w:val="00346DCB"/>
    <w:rsid w:val="003577DF"/>
    <w:rsid w:val="00367C1F"/>
    <w:rsid w:val="003827E5"/>
    <w:rsid w:val="00383927"/>
    <w:rsid w:val="003A4F25"/>
    <w:rsid w:val="003B0E13"/>
    <w:rsid w:val="00421E7A"/>
    <w:rsid w:val="00435F7A"/>
    <w:rsid w:val="004523C8"/>
    <w:rsid w:val="00452BA7"/>
    <w:rsid w:val="00491190"/>
    <w:rsid w:val="004A1550"/>
    <w:rsid w:val="004D2BF2"/>
    <w:rsid w:val="004D493C"/>
    <w:rsid w:val="004E0D4F"/>
    <w:rsid w:val="004F1284"/>
    <w:rsid w:val="005013ED"/>
    <w:rsid w:val="00522FBA"/>
    <w:rsid w:val="005239CD"/>
    <w:rsid w:val="00534A6E"/>
    <w:rsid w:val="00545CEE"/>
    <w:rsid w:val="00573B2F"/>
    <w:rsid w:val="00575831"/>
    <w:rsid w:val="005A7E77"/>
    <w:rsid w:val="005C477F"/>
    <w:rsid w:val="005F3C30"/>
    <w:rsid w:val="0060005E"/>
    <w:rsid w:val="00603473"/>
    <w:rsid w:val="00604088"/>
    <w:rsid w:val="00605AA8"/>
    <w:rsid w:val="00616F07"/>
    <w:rsid w:val="00672735"/>
    <w:rsid w:val="00672E47"/>
    <w:rsid w:val="00676359"/>
    <w:rsid w:val="00682418"/>
    <w:rsid w:val="00683D0E"/>
    <w:rsid w:val="00691BA5"/>
    <w:rsid w:val="006959D9"/>
    <w:rsid w:val="00695D28"/>
    <w:rsid w:val="006A6A3E"/>
    <w:rsid w:val="006A7CC9"/>
    <w:rsid w:val="006C669F"/>
    <w:rsid w:val="006C745F"/>
    <w:rsid w:val="006D7552"/>
    <w:rsid w:val="0071251E"/>
    <w:rsid w:val="00720528"/>
    <w:rsid w:val="00727118"/>
    <w:rsid w:val="007344B4"/>
    <w:rsid w:val="007419F7"/>
    <w:rsid w:val="0075026F"/>
    <w:rsid w:val="00756D83"/>
    <w:rsid w:val="00763A4F"/>
    <w:rsid w:val="007913AA"/>
    <w:rsid w:val="007B0166"/>
    <w:rsid w:val="007C1BC2"/>
    <w:rsid w:val="007D22C1"/>
    <w:rsid w:val="007E6366"/>
    <w:rsid w:val="007F12B3"/>
    <w:rsid w:val="007F7C0D"/>
    <w:rsid w:val="00801A37"/>
    <w:rsid w:val="008231F6"/>
    <w:rsid w:val="00831C07"/>
    <w:rsid w:val="00845BF8"/>
    <w:rsid w:val="00857456"/>
    <w:rsid w:val="0086356A"/>
    <w:rsid w:val="00930F99"/>
    <w:rsid w:val="00936EE1"/>
    <w:rsid w:val="00942B57"/>
    <w:rsid w:val="009572B7"/>
    <w:rsid w:val="00962C58"/>
    <w:rsid w:val="00972BF0"/>
    <w:rsid w:val="009748A7"/>
    <w:rsid w:val="00995F1C"/>
    <w:rsid w:val="00997FE6"/>
    <w:rsid w:val="009B05E4"/>
    <w:rsid w:val="009B1266"/>
    <w:rsid w:val="00A164E4"/>
    <w:rsid w:val="00A27086"/>
    <w:rsid w:val="00A46906"/>
    <w:rsid w:val="00A63C18"/>
    <w:rsid w:val="00A75F26"/>
    <w:rsid w:val="00A80C57"/>
    <w:rsid w:val="00A9028F"/>
    <w:rsid w:val="00A9128B"/>
    <w:rsid w:val="00A960CE"/>
    <w:rsid w:val="00A968B1"/>
    <w:rsid w:val="00AA0029"/>
    <w:rsid w:val="00AB3727"/>
    <w:rsid w:val="00AB6223"/>
    <w:rsid w:val="00AE26B1"/>
    <w:rsid w:val="00B03091"/>
    <w:rsid w:val="00B07F45"/>
    <w:rsid w:val="00B1536A"/>
    <w:rsid w:val="00B207AD"/>
    <w:rsid w:val="00B40DCA"/>
    <w:rsid w:val="00B5120D"/>
    <w:rsid w:val="00B71C62"/>
    <w:rsid w:val="00B71D45"/>
    <w:rsid w:val="00BA060E"/>
    <w:rsid w:val="00BB4400"/>
    <w:rsid w:val="00BD7284"/>
    <w:rsid w:val="00BF4E47"/>
    <w:rsid w:val="00BF658A"/>
    <w:rsid w:val="00C1337C"/>
    <w:rsid w:val="00C154C6"/>
    <w:rsid w:val="00C315A6"/>
    <w:rsid w:val="00C61700"/>
    <w:rsid w:val="00C64678"/>
    <w:rsid w:val="00C870E4"/>
    <w:rsid w:val="00C90035"/>
    <w:rsid w:val="00C96297"/>
    <w:rsid w:val="00D30D12"/>
    <w:rsid w:val="00D40F1A"/>
    <w:rsid w:val="00D55FEC"/>
    <w:rsid w:val="00D718AC"/>
    <w:rsid w:val="00D966B3"/>
    <w:rsid w:val="00DA5340"/>
    <w:rsid w:val="00DB12C6"/>
    <w:rsid w:val="00DB18A3"/>
    <w:rsid w:val="00DE1E98"/>
    <w:rsid w:val="00DE5747"/>
    <w:rsid w:val="00DE6157"/>
    <w:rsid w:val="00E16536"/>
    <w:rsid w:val="00E22AEB"/>
    <w:rsid w:val="00E61496"/>
    <w:rsid w:val="00E66E9F"/>
    <w:rsid w:val="00E70D63"/>
    <w:rsid w:val="00EA71BA"/>
    <w:rsid w:val="00EC5BE3"/>
    <w:rsid w:val="00ED4392"/>
    <w:rsid w:val="00EE4761"/>
    <w:rsid w:val="00F133D6"/>
    <w:rsid w:val="00F15CC1"/>
    <w:rsid w:val="00F26A27"/>
    <w:rsid w:val="00F440C5"/>
    <w:rsid w:val="00F56498"/>
    <w:rsid w:val="00F67311"/>
    <w:rsid w:val="00F757B4"/>
    <w:rsid w:val="00F761CD"/>
    <w:rsid w:val="00FA3A2B"/>
    <w:rsid w:val="00FB3AB6"/>
    <w:rsid w:val="00FF1615"/>
    <w:rsid w:val="00FF3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D129D"/>
  <w15:chartTrackingRefBased/>
  <w15:docId w15:val="{2AF1B1BA-F61A-4B85-B51E-D58EE1706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20DB"/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1C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32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D20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71C62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86356A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9748A7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9748A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748A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932D8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0B721A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194B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4BED"/>
    <w:rPr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94B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4BED"/>
    <w:rPr>
      <w:kern w:val="0"/>
      <w:lang w:val="en-US"/>
      <w14:ligatures w14:val="none"/>
    </w:rPr>
  </w:style>
  <w:style w:type="paragraph" w:styleId="Revision">
    <w:name w:val="Revision"/>
    <w:hidden/>
    <w:uiPriority w:val="99"/>
    <w:semiHidden/>
    <w:rsid w:val="00A63C18"/>
    <w:pPr>
      <w:spacing w:after="0" w:line="240" w:lineRule="auto"/>
    </w:pPr>
    <w:rPr>
      <w:kern w:val="0"/>
      <w:lang w:val="en-US"/>
      <w14:ligatures w14:val="none"/>
    </w:rPr>
  </w:style>
  <w:style w:type="table" w:styleId="TableGrid">
    <w:name w:val="Table Grid"/>
    <w:basedOn w:val="TableNormal"/>
    <w:uiPriority w:val="39"/>
    <w:rsid w:val="00DB18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49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8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9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98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4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0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66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39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1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3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3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5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3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hyperlink" Target="https://archive.ics.uci.edu/ml/datasets/Algerian+Forest+Fires+Dataset++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researchgate.net/publication/339062373_Predicting_Forest_Fire_in_Algeria_Using_Data_Mining_Techniques_Case_Study_of_the_Decision_Tree_Algorithm" TargetMode="Externa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archive.ics.uci.edu/ml/datasets/Algerian+Forest+Fires+Dataset++" TargetMode="Externa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62EAD2-9DC9-4578-8CB7-23CDF2D58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1743</TotalTime>
  <Pages>6</Pages>
  <Words>616</Words>
  <Characters>3516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Destrait</dc:creator>
  <cp:keywords/>
  <dc:description/>
  <cp:lastModifiedBy>Alice Destrait</cp:lastModifiedBy>
  <cp:revision>67</cp:revision>
  <dcterms:created xsi:type="dcterms:W3CDTF">2023-05-19T02:42:00Z</dcterms:created>
  <dcterms:modified xsi:type="dcterms:W3CDTF">2023-05-20T08:14:00Z</dcterms:modified>
</cp:coreProperties>
</file>